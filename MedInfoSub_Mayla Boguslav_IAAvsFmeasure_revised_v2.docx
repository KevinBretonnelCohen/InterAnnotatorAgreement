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E0ECE" w14:textId="4449EC16" w:rsidR="00BA2E57" w:rsidRPr="00FB07AC" w:rsidRDefault="0069195B" w:rsidP="00A053F1">
      <w:pPr>
        <w:pStyle w:val="1TITLE"/>
        <w:rPr>
          <w:noProof/>
        </w:rPr>
      </w:pPr>
      <w:r>
        <w:rPr>
          <w:noProof/>
        </w:rPr>
        <w:t>Inter-annotator agreement and the uppe</w:t>
      </w:r>
      <w:r w:rsidR="00920FEE">
        <w:rPr>
          <w:noProof/>
        </w:rPr>
        <w:t xml:space="preserve">r limit on machine performance: </w:t>
      </w:r>
      <w:r>
        <w:rPr>
          <w:noProof/>
        </w:rPr>
        <w:t>Evidence from biomedical natural language processing</w:t>
      </w:r>
    </w:p>
    <w:p w14:paraId="20FABB6C" w14:textId="1C750A5A" w:rsidR="00FF7BDC" w:rsidRPr="00C03464" w:rsidRDefault="00892F71" w:rsidP="00892F71">
      <w:pPr>
        <w:pStyle w:val="2Authors"/>
      </w:pPr>
      <w:r>
        <w:t>Mayla Boguslav</w:t>
      </w:r>
      <w:r w:rsidR="001F49F3">
        <w:rPr>
          <w:vertAlign w:val="superscript"/>
        </w:rPr>
        <w:t>a</w:t>
      </w:r>
      <w:r w:rsidR="00BB2665">
        <w:t xml:space="preserve">, </w:t>
      </w:r>
      <w:r>
        <w:t>Kevin Bretonnel Cohen</w:t>
      </w:r>
      <w:r>
        <w:rPr>
          <w:vertAlign w:val="superscript"/>
        </w:rPr>
        <w:t>a</w:t>
      </w:r>
    </w:p>
    <w:p w14:paraId="1184E8DF" w14:textId="18B57C37" w:rsidR="00FF7BDC" w:rsidRPr="00FB07AC" w:rsidRDefault="00FF7BDC" w:rsidP="00892F71">
      <w:pPr>
        <w:pStyle w:val="3Affiliations"/>
      </w:pPr>
      <w:r w:rsidRPr="00FB07AC">
        <w:rPr>
          <w:b/>
          <w:bCs/>
          <w:iCs/>
          <w:noProof/>
          <w:vertAlign w:val="superscript"/>
        </w:rPr>
        <w:t>a</w:t>
      </w:r>
      <w:r w:rsidR="002E3E86" w:rsidRPr="00FB07AC">
        <w:rPr>
          <w:b/>
          <w:bCs/>
          <w:iCs/>
          <w:noProof/>
          <w:vertAlign w:val="superscript"/>
        </w:rPr>
        <w:t xml:space="preserve"> </w:t>
      </w:r>
      <w:r w:rsidR="00892F71">
        <w:t>Computational Bioscience Program, University Colorado School of Medicine, Aurora</w:t>
      </w:r>
      <w:r w:rsidR="00BB2665">
        <w:t>,</w:t>
      </w:r>
      <w:r w:rsidR="00892F71">
        <w:t xml:space="preserve"> CO</w:t>
      </w:r>
      <w:r w:rsidR="0031795D">
        <w:t>,</w:t>
      </w:r>
      <w:r w:rsidR="00892F71">
        <w:t xml:space="preserve"> USA</w:t>
      </w:r>
      <w:r w:rsidR="00BB2665">
        <w:t xml:space="preserve"> </w:t>
      </w:r>
    </w:p>
    <w:p w14:paraId="32E66F1B" w14:textId="77777777" w:rsidR="00392AFA" w:rsidRPr="00FB07AC" w:rsidRDefault="00392AFA" w:rsidP="005D5684">
      <w:pPr>
        <w:pStyle w:val="4HeaderSpacer"/>
      </w:pPr>
    </w:p>
    <w:p w14:paraId="4D412C36" w14:textId="77777777" w:rsidR="00392AFA" w:rsidRPr="00FB07AC" w:rsidRDefault="00392AFA">
      <w:pPr>
        <w:jc w:val="center"/>
        <w:rPr>
          <w:noProof/>
          <w:sz w:val="22"/>
        </w:rPr>
        <w:sectPr w:rsidR="00392AFA" w:rsidRPr="00FB07AC" w:rsidSect="007F64F2">
          <w:type w:val="continuous"/>
          <w:pgSz w:w="11907" w:h="16840" w:code="9"/>
          <w:pgMar w:top="562" w:right="567" w:bottom="562" w:left="567" w:header="0" w:footer="1440" w:gutter="0"/>
          <w:cols w:space="1152"/>
          <w:noEndnote/>
        </w:sectPr>
      </w:pPr>
    </w:p>
    <w:p w14:paraId="5849DF72" w14:textId="77777777" w:rsidR="00392AFA" w:rsidRPr="00C449B0" w:rsidRDefault="003C3DD9" w:rsidP="00C449B0">
      <w:pPr>
        <w:pStyle w:val="5AbstractHeader"/>
      </w:pPr>
      <w:r w:rsidRPr="00C449B0">
        <w:lastRenderedPageBreak/>
        <w:t>Abstract</w:t>
      </w:r>
    </w:p>
    <w:p w14:paraId="10843ED2" w14:textId="59B26237" w:rsidR="00400651" w:rsidRDefault="00FC673C" w:rsidP="00FC673C">
      <w:pPr>
        <w:pStyle w:val="7KeywordHeader"/>
        <w:jc w:val="both"/>
        <w:rPr>
          <w:b w:val="0"/>
        </w:rPr>
      </w:pPr>
      <w:r>
        <w:rPr>
          <w:b w:val="0"/>
        </w:rPr>
        <w:t xml:space="preserve">Human-annotated data is a fundamental part of natural language processing system development and evaluation.  The quality of that data is typically assessed by calculating the agreement between the annotators.  It </w:t>
      </w:r>
      <w:r w:rsidR="008F4A76">
        <w:rPr>
          <w:b w:val="0"/>
        </w:rPr>
        <w:t>is widely assumed</w:t>
      </w:r>
      <w:r w:rsidR="00283D7B">
        <w:rPr>
          <w:b w:val="0"/>
        </w:rPr>
        <w:t xml:space="preserve"> that</w:t>
      </w:r>
      <w:r w:rsidR="006B4CF2" w:rsidRPr="006B4CF2">
        <w:rPr>
          <w:b w:val="0"/>
        </w:rPr>
        <w:t xml:space="preserve"> </w:t>
      </w:r>
      <w:r>
        <w:rPr>
          <w:b w:val="0"/>
        </w:rPr>
        <w:t>this</w:t>
      </w:r>
      <w:r w:rsidR="006B4CF2" w:rsidRPr="006B4CF2">
        <w:rPr>
          <w:b w:val="0"/>
        </w:rPr>
        <w:t xml:space="preserve"> agreement between annotators </w:t>
      </w:r>
      <w:r w:rsidR="009F2CFA">
        <w:rPr>
          <w:b w:val="0"/>
        </w:rPr>
        <w:t xml:space="preserve">is the upper limit on system </w:t>
      </w:r>
      <w:r w:rsidR="006B4CF2" w:rsidRPr="006B4CF2">
        <w:rPr>
          <w:b w:val="0"/>
        </w:rPr>
        <w:t>perform</w:t>
      </w:r>
      <w:r w:rsidR="009F2CFA">
        <w:rPr>
          <w:b w:val="0"/>
        </w:rPr>
        <w:t>ance</w:t>
      </w:r>
      <w:r w:rsidR="008F4A76">
        <w:rPr>
          <w:b w:val="0"/>
        </w:rPr>
        <w:t xml:space="preserve"> in natural language processing</w:t>
      </w:r>
      <w:r w:rsidR="006B4CF2" w:rsidRPr="006B4CF2">
        <w:rPr>
          <w:b w:val="0"/>
        </w:rPr>
        <w:t>: if humans can’t agree with each other about the classification more than some percentage of the t</w:t>
      </w:r>
      <w:r w:rsidR="00D868F5">
        <w:rPr>
          <w:b w:val="0"/>
        </w:rPr>
        <w:t>ime, then we don’t</w:t>
      </w:r>
      <w:r w:rsidR="006B4CF2" w:rsidRPr="006B4CF2">
        <w:rPr>
          <w:b w:val="0"/>
        </w:rPr>
        <w:t xml:space="preserve"> expect a computer to do any better. We trace the logical positivist roots of the motivation for measuring inter-annotator agreement, </w:t>
      </w:r>
      <w:r w:rsidR="00BE11FF">
        <w:rPr>
          <w:b w:val="0"/>
        </w:rPr>
        <w:t>demonstrate the prevalence of</w:t>
      </w:r>
      <w:r w:rsidR="006B4CF2" w:rsidRPr="006B4CF2">
        <w:rPr>
          <w:b w:val="0"/>
        </w:rPr>
        <w:t xml:space="preserve"> the widely-held </w:t>
      </w:r>
      <w:r w:rsidR="007F1D3B">
        <w:rPr>
          <w:b w:val="0"/>
        </w:rPr>
        <w:t>assumption</w:t>
      </w:r>
      <w:r w:rsidR="006B4CF2" w:rsidRPr="006B4CF2">
        <w:rPr>
          <w:b w:val="0"/>
        </w:rPr>
        <w:t xml:space="preserve"> about the relationship between inter-annotator agreement and system performanc</w:t>
      </w:r>
      <w:r w:rsidR="00B328DD">
        <w:rPr>
          <w:b w:val="0"/>
        </w:rPr>
        <w:t>e</w:t>
      </w:r>
      <w:r w:rsidR="0071145A">
        <w:rPr>
          <w:b w:val="0"/>
        </w:rPr>
        <w:t xml:space="preserve">, and present data </w:t>
      </w:r>
      <w:r w:rsidR="003758B1">
        <w:rPr>
          <w:b w:val="0"/>
        </w:rPr>
        <w:t>that suggest</w:t>
      </w:r>
      <w:r w:rsidR="006B4CF2" w:rsidRPr="006B4CF2">
        <w:rPr>
          <w:b w:val="0"/>
        </w:rPr>
        <w:t xml:space="preserve"> that inter-annotator agreement is not in fact an upper</w:t>
      </w:r>
      <w:r w:rsidR="004B1962">
        <w:rPr>
          <w:b w:val="0"/>
        </w:rPr>
        <w:t xml:space="preserve"> bound</w:t>
      </w:r>
      <w:r w:rsidR="000161B1">
        <w:rPr>
          <w:b w:val="0"/>
        </w:rPr>
        <w:t xml:space="preserve"> on language processing performance</w:t>
      </w:r>
      <w:r w:rsidR="006B4CF2" w:rsidRPr="006B4CF2">
        <w:rPr>
          <w:b w:val="0"/>
        </w:rPr>
        <w:t>.</w:t>
      </w:r>
      <w:r w:rsidR="00403470">
        <w:rPr>
          <w:b w:val="0"/>
        </w:rPr>
        <w:t xml:space="preserve"> </w:t>
      </w:r>
      <w:commentRangeStart w:id="0"/>
      <w:r w:rsidR="00D026BE">
        <w:rPr>
          <w:b w:val="0"/>
        </w:rPr>
        <w:t>Statistical modeling shows that attested system performance in excess of inter-annotator agreement is a real phenomenon and not simply noise</w:t>
      </w:r>
      <w:commentRangeEnd w:id="0"/>
      <w:r w:rsidR="0014206F">
        <w:rPr>
          <w:rStyle w:val="CommentReference"/>
          <w:b w:val="0"/>
          <w:i w:val="0"/>
          <w:noProof w:val="0"/>
        </w:rPr>
        <w:commentReference w:id="0"/>
      </w:r>
      <w:r w:rsidR="00403470">
        <w:rPr>
          <w:b w:val="0"/>
        </w:rPr>
        <w:t>.</w:t>
      </w:r>
      <w:r w:rsidR="006B4CF2" w:rsidRPr="006B4CF2">
        <w:rPr>
          <w:b w:val="0"/>
        </w:rPr>
        <w:t xml:space="preserve"> </w:t>
      </w:r>
    </w:p>
    <w:p w14:paraId="220B052F" w14:textId="23EEB77C" w:rsidR="00E25618" w:rsidRPr="00F57A32" w:rsidRDefault="00392AFA" w:rsidP="00792EB1">
      <w:pPr>
        <w:pStyle w:val="7KeywordHeader"/>
        <w:rPr>
          <w:b w:val="0"/>
          <w:highlight w:val="red"/>
        </w:rPr>
      </w:pPr>
      <w:r w:rsidRPr="00682FD0">
        <w:t>Keywords</w:t>
      </w:r>
      <w:r w:rsidR="00B25DA6" w:rsidRPr="00682FD0">
        <w:t>:</w:t>
      </w:r>
      <w:r w:rsidR="00675429" w:rsidRPr="00675429">
        <w:t xml:space="preserve"> Natural language proces</w:t>
      </w:r>
      <w:r w:rsidR="00192D30">
        <w:t>sing L01.224.050.375.580; Super</w:t>
      </w:r>
      <w:r w:rsidR="00675429" w:rsidRPr="00675429">
        <w:t>vised machine l</w:t>
      </w:r>
      <w:r w:rsidR="00675429">
        <w:t>earning G17.035.250.500.500; Evaluation Studies N05.715.360.335</w:t>
      </w:r>
    </w:p>
    <w:p w14:paraId="7CDBEC36" w14:textId="77777777" w:rsidR="00392AFA" w:rsidRPr="00FB07AC" w:rsidRDefault="008F30A7" w:rsidP="0061081C">
      <w:pPr>
        <w:pStyle w:val="ALevelOneHeader"/>
      </w:pPr>
      <w:r>
        <w:t>Introduction</w:t>
      </w:r>
    </w:p>
    <w:p w14:paraId="4EA6B880" w14:textId="557525B4" w:rsidR="00A053F1" w:rsidRDefault="00C77F9C" w:rsidP="00D5102B">
      <w:pPr>
        <w:pStyle w:val="DBodyText"/>
      </w:pPr>
      <w:r w:rsidRPr="00AE3FBF">
        <w:t xml:space="preserve">The Code of Ethics and Professional Conduct of the Association for Computing Machinery includes the imperative to share knowledge of the </w:t>
      </w:r>
      <w:r w:rsidRPr="003809CE">
        <w:rPr>
          <w:i/>
          <w:iCs/>
        </w:rPr>
        <w:t>limitations</w:t>
      </w:r>
      <w:r>
        <w:t xml:space="preserve"> of computer systems (ACM Code of Ethics and Professional Conduct 2.7) </w:t>
      </w:r>
      <w:r>
        <w:fldChar w:fldCharType="begin"/>
      </w:r>
      <w:r>
        <w:instrText xml:space="preserve"> ADDIN EN.CITE &lt;EndNote&gt;&lt;Cite&gt;&lt;Author&gt;Anderson&lt;/Author&gt;&lt;Year&gt;1992&lt;/Year&gt;&lt;RecNum&gt;23&lt;/RecNum&gt;&lt;DisplayText&gt;[1]&lt;/DisplayText&gt;&lt;record&gt;&lt;rec-number&gt;23&lt;/rec-number&gt;&lt;foreign-keys&gt;&lt;key app="EN" db-id="0zprsadv8f2wpbe5v0r5wa0j59xspaf5z5s9" timestamp="1480473991"&gt;23&lt;/key&gt;&lt;/foreign-keys&gt;&lt;ref-type name="Web Page"&gt;12&lt;/ref-type&gt;&lt;contributors&gt;&lt;authors&gt;&lt;author&gt;Ronald E. Anderson&lt;/author&gt;&lt;author&gt;Gerald Engel&lt;/author&gt;&lt;author&gt;Donald Gotterbarn&lt;/author&gt;&lt;author&gt;Grace C. Hertlein&lt;/author&gt;&lt;author&gt;Alex Hoffman&lt;/author&gt;&lt;author&gt;Bruce Jawer&lt;/author&gt;&lt;author&gt;Deborah G. Johnson&lt;/author&gt;&lt;author&gt;Doris K. Lidtke&lt;/author&gt;&lt;author&gt;Joyce Currie Little&lt;/author&gt;&lt;author&gt;Dianne Martin&lt;/author&gt;&lt;author&gt;Donn B. Parker&lt;/author&gt;&lt;author&gt;Judith A. Perrolle&lt;/author&gt;&lt;author&gt;Richard S. Rosenberg&lt;/author&gt;&lt;/authors&gt;&lt;/contributors&gt;&lt;titles&gt;&lt;title&gt;ACM Code of Ethics and Professional Conduct&lt;/title&gt;&lt;/titles&gt;&lt;volume&gt;2016&lt;/volume&gt;&lt;number&gt;11/29/2016&lt;/number&gt;&lt;dates&gt;&lt;year&gt;1992&lt;/year&gt;&lt;/dates&gt;&lt;pub-location&gt;ACM&lt;/pub-location&gt;&lt;urls&gt;&lt;related-urls&gt;&lt;url&gt;https://www.acm.org/about-acm/acm-code-of-ethics-and-professional-conduct&lt;/url&gt;&lt;/related-urls&gt;&lt;/urls&gt;&lt;/record&gt;&lt;/Cite&gt;&lt;/EndNote&gt;</w:instrText>
      </w:r>
      <w:r>
        <w:fldChar w:fldCharType="separate"/>
      </w:r>
      <w:r>
        <w:t>[1]</w:t>
      </w:r>
      <w:r>
        <w:fldChar w:fldCharType="end"/>
      </w:r>
      <w:r>
        <w:t xml:space="preserve">. </w:t>
      </w:r>
      <w:r w:rsidR="009F2D4B">
        <w:t xml:space="preserve">In natural language processing, </w:t>
      </w:r>
      <w:r w:rsidR="007F191E">
        <w:t>h</w:t>
      </w:r>
      <w:r w:rsidR="00915FB2">
        <w:t>uman-annotated data is</w:t>
      </w:r>
      <w:ins w:id="1" w:author="Mayla Boguslav" w:date="2017-04-12T19:47:00Z">
        <w:r w:rsidR="00D0546F">
          <w:t xml:space="preserve"> the gold standard for evaluation</w:t>
        </w:r>
      </w:ins>
      <w:r w:rsidR="00915FB2">
        <w:t xml:space="preserve"> </w:t>
      </w:r>
      <w:del w:id="2" w:author="Mayla Boguslav" w:date="2017-04-12T19:47:00Z">
        <w:r w:rsidR="00915FB2" w:rsidDel="00D0546F">
          <w:delText>at the foundation of most evaluation studies</w:delText>
        </w:r>
      </w:del>
      <w:del w:id="3" w:author="Mayla Boguslav" w:date="2017-04-12T19:42:00Z">
        <w:r w:rsidR="00915FB2" w:rsidDel="0014206F">
          <w:delText xml:space="preserve"> in natural language processing</w:delText>
        </w:r>
      </w:del>
      <w:r w:rsidR="00C858CD">
        <w:t xml:space="preserve"> </w:t>
      </w:r>
      <w:r w:rsidR="00C858CD">
        <w:fldChar w:fldCharType="begin"/>
      </w:r>
      <w:r w:rsidR="00D541DD">
        <w:instrText xml:space="preserve"> ADDIN EN.CITE &lt;EndNote&gt;&lt;Cite&gt;&lt;Author&gt;Jackson&lt;/Author&gt;&lt;Year&gt;2007&lt;/Year&gt;&lt;RecNum&gt;6&lt;/RecNum&gt;&lt;DisplayText&gt;[9]&lt;/DisplayText&gt;&lt;record&gt;&lt;rec-number&gt;6&lt;/rec-number&gt;&lt;foreign-keys&gt;&lt;key app="EN" db-id="0zprsadv8f2wpbe5v0r5wa0j59xspaf5z5s9" timestamp="1480470170"&gt;6&lt;/key&gt;&lt;/foreign-keys&gt;&lt;ref-type name="Book"&gt;6&lt;/ref-type&gt;&lt;contributors&gt;&lt;authors&gt;&lt;author&gt;Peter Jackson&lt;/author&gt;&lt;author&gt;Isabelle Moulinier&lt;/author&gt;&lt;/authors&gt;&lt;secondary-authors&gt;&lt;author&gt;Ruslan Mitkov&lt;/author&gt;&lt;/secondary-authors&gt;&lt;/contributors&gt;&lt;titles&gt;&lt;title&gt;Natural language processing for online applications: text retrieval, extraction, and categorization&lt;/title&gt;&lt;secondary-title&gt;Natural Language Processing &lt;/secondary-title&gt;&lt;/titles&gt;&lt;volume&gt;5&lt;/volume&gt;&lt;num-vols&gt;12&lt;/num-vols&gt;&lt;section&gt;45-52&lt;/section&gt;&lt;reprint-edition&gt;2nd&lt;/reprint-edition&gt;&lt;dates&gt;&lt;year&gt;2007&lt;/year&gt;&lt;pub-dates&gt;&lt;date&gt;2007&lt;/date&gt;&lt;/pub-dates&gt;&lt;/dates&gt;&lt;pub-location&gt;Amsterdam&lt;/pub-location&gt;&lt;publisher&gt;John Benjamins Publishing Company&lt;/publisher&gt;&lt;urls&gt;&lt;/urls&gt;&lt;/record&gt;&lt;/Cite&gt;&lt;/EndNote&gt;</w:instrText>
      </w:r>
      <w:r w:rsidR="00C858CD">
        <w:fldChar w:fldCharType="separate"/>
      </w:r>
      <w:r w:rsidR="00D541DD">
        <w:t>[9]</w:t>
      </w:r>
      <w:r w:rsidR="00C858CD">
        <w:fldChar w:fldCharType="end"/>
      </w:r>
      <w:r w:rsidR="007F191E">
        <w:t>, and therefore crucial to understanding the limits of our work</w:t>
      </w:r>
      <w:r w:rsidR="00A053F1" w:rsidRPr="00A053F1">
        <w:t xml:space="preserve">. </w:t>
      </w:r>
      <w:r w:rsidR="00915FB2">
        <w:t>It is</w:t>
      </w:r>
      <w:r w:rsidR="00A053F1" w:rsidRPr="00A053F1">
        <w:t xml:space="preserve"> </w:t>
      </w:r>
      <w:r w:rsidR="00915FB2">
        <w:t xml:space="preserve">standard practice </w:t>
      </w:r>
      <w:ins w:id="4" w:author="Mayla Boguslav" w:date="2017-04-12T19:53:00Z">
        <w:r w:rsidR="00456277">
          <w:t xml:space="preserve">to calculate </w:t>
        </w:r>
        <w:r w:rsidR="00456277" w:rsidRPr="00A053F1">
          <w:t>inter-annotator agreement</w:t>
        </w:r>
        <w:r w:rsidR="00456277">
          <w:t xml:space="preserve"> (IAA) </w:t>
        </w:r>
        <w:r w:rsidR="00456277">
          <w:fldChar w:fldCharType="begin"/>
        </w:r>
        <w:r w:rsidR="00456277">
          <w:instrText xml:space="preserve"> ADDIN EN.CITE &lt;EndNote&gt;&lt;Cite&gt;&lt;Author&gt;Artstein&lt;/Author&gt;&lt;Year&gt;2008&lt;/Year&gt;&lt;RecNum&gt;25&lt;/RecNum&gt;&lt;DisplayText&gt;[2]&lt;/DisplayText&gt;&lt;record&gt;&lt;rec-number&gt;25&lt;/rec-number&gt;&lt;foreign-keys&gt;&lt;key app="EN" db-id="0zprsadv8f2wpbe5v0r5wa0j59xspaf5z5s9" timestamp="1481486026"&gt;25&lt;/key&gt;&lt;/foreign-keys&gt;&lt;ref-type name="Journal Article"&gt;17&lt;/ref-type&gt;&lt;contributors&gt;&lt;authors&gt;&lt;author&gt;Ron Artstein&lt;/author&gt;&lt;author&gt;Massimo Poesio&lt;/author&gt;&lt;/authors&gt;&lt;/contributors&gt;&lt;titles&gt;&lt;title&gt;Inter-Coder Agreement for Computational Linguistics&lt;/title&gt;&lt;secondary-title&gt;Association for Computational Linguistics&lt;/secondary-title&gt;&lt;/titles&gt;&lt;periodical&gt;&lt;full-title&gt;Association for Computational Linguistics&lt;/full-title&gt;&lt;/periodical&gt;&lt;pages&gt;555-596&lt;/pages&gt;&lt;volume&gt;34&lt;/volume&gt;&lt;number&gt;4&lt;/number&gt;&lt;section&gt;555&lt;/section&gt;&lt;dates&gt;&lt;year&gt;2008&lt;/year&gt;&lt;pub-dates&gt;&lt;date&gt;1/28/2008&lt;/date&gt;&lt;/pub-dates&gt;&lt;/dates&gt;&lt;work-type&gt;Survey&lt;/work-type&gt;&lt;urls&gt;&lt;/urls&gt;&lt;/record&gt;&lt;/Cite&gt;&lt;/EndNote&gt;</w:instrText>
        </w:r>
        <w:r w:rsidR="00456277">
          <w:fldChar w:fldCharType="separate"/>
        </w:r>
        <w:r w:rsidR="00456277">
          <w:t>[2]</w:t>
        </w:r>
        <w:r w:rsidR="00456277">
          <w:fldChar w:fldCharType="end"/>
        </w:r>
      </w:ins>
      <w:ins w:id="5" w:author="Mayla Boguslav" w:date="2017-04-12T19:54:00Z">
        <w:r w:rsidR="00456277">
          <w:t xml:space="preserve"> which </w:t>
        </w:r>
      </w:ins>
      <w:del w:id="6" w:author="Mayla Boguslav" w:date="2017-04-12T19:54:00Z">
        <w:r w:rsidR="00915FB2" w:rsidDel="00456277">
          <w:delText>to</w:delText>
        </w:r>
      </w:del>
      <w:r w:rsidR="00915FB2">
        <w:t xml:space="preserve"> measure</w:t>
      </w:r>
      <w:ins w:id="7" w:author="Mayla Boguslav" w:date="2017-04-12T19:54:00Z">
        <w:r w:rsidR="00456277">
          <w:t>s</w:t>
        </w:r>
      </w:ins>
      <w:r w:rsidR="00915FB2">
        <w:t xml:space="preserve"> the</w:t>
      </w:r>
      <w:r w:rsidR="00A053F1" w:rsidRPr="00A053F1">
        <w:t xml:space="preserve"> quality </w:t>
      </w:r>
      <w:r w:rsidR="00915FB2">
        <w:t xml:space="preserve">of that data </w:t>
      </w:r>
      <w:r w:rsidR="00A053F1" w:rsidRPr="00A053F1">
        <w:t>by assessing the extent to which humans agreed with each other in the task of producing it</w:t>
      </w:r>
      <w:r w:rsidR="00C858CD">
        <w:t xml:space="preserve"> </w:t>
      </w:r>
      <w:r w:rsidR="00C858CD">
        <w:fldChar w:fldCharType="begin"/>
      </w:r>
      <w:r w:rsidR="00D541DD">
        <w:instrText xml:space="preserve"> ADDIN EN.CITE &lt;EndNote&gt;&lt;Cite&gt;&lt;Author&gt;Pustejovsky&lt;/Author&gt;&lt;Year&gt;2013&lt;/Year&gt;&lt;RecNum&gt;2&lt;/RecNum&gt;&lt;DisplayText&gt;[17]&lt;/DisplayText&gt;&lt;record&gt;&lt;rec-number&gt;2&lt;/rec-number&gt;&lt;foreign-keys&gt;&lt;key app="EN" db-id="0zprsadv8f2wpbe5v0r5wa0j59xspaf5z5s9" timestamp="1480465186"&gt;2&lt;/key&gt;&lt;/foreign-keys&gt;&lt;ref-type name="Book"&gt;6&lt;/ref-type&gt;&lt;contributors&gt;&lt;authors&gt;&lt;author&gt;Pustejovsky, J.&lt;/author&gt;&lt;author&gt;Stubbs, Amber&lt;/author&gt;&lt;/authors&gt;&lt;/contributors&gt;&lt;titles&gt;&lt;title&gt;Natural language annotation for machine learning&lt;/title&gt;&lt;/titles&gt;&lt;pages&gt;xiv, 326 p.&lt;/pages&gt;&lt;keywords&gt;&lt;keyword&gt;Natural language processing (Computer science)&lt;/keyword&gt;&lt;keyword&gt;Corpora (Linguistics) Data processing.&lt;/keyword&gt;&lt;keyword&gt;Machine learning.&lt;/keyword&gt;&lt;/keywords&gt;&lt;dates&gt;&lt;year&gt;2013&lt;/year&gt;&lt;/dates&gt;&lt;pub-location&gt;Sebastopol, CA&lt;/pub-location&gt;&lt;publisher&gt;O&amp;apos;Reilly Media ;&lt;/publisher&gt;&lt;isbn&gt;9781449306663 (pbk.)&amp;#xD;1449306667 (pbk.)&lt;/isbn&gt;&lt;accession-num&gt;17613211&lt;/accession-num&gt;&lt;call-num&gt;QA76.9.N38 P87 2013&lt;/call-num&gt;&lt;urls&gt;&lt;/urls&gt;&lt;/record&gt;&lt;/Cite&gt;&lt;/EndNote&gt;</w:instrText>
      </w:r>
      <w:r w:rsidR="00C858CD">
        <w:fldChar w:fldCharType="separate"/>
      </w:r>
      <w:r w:rsidR="00D541DD">
        <w:t>[17]</w:t>
      </w:r>
      <w:r w:rsidR="00C858CD">
        <w:fldChar w:fldCharType="end"/>
      </w:r>
      <w:r w:rsidR="00A053F1" w:rsidRPr="00A053F1">
        <w:t xml:space="preserve">. </w:t>
      </w:r>
      <w:del w:id="8" w:author="Mayla Boguslav" w:date="2017-04-12T19:54:00Z">
        <w:r w:rsidR="00A053F1" w:rsidRPr="00A053F1" w:rsidDel="00456277">
          <w:delText>This is called inter-annotator agreement</w:delText>
        </w:r>
        <w:r w:rsidR="00BC132E" w:rsidDel="00456277">
          <w:delText xml:space="preserve"> (IAA)</w:delText>
        </w:r>
        <w:r w:rsidR="00D541DD" w:rsidDel="00456277">
          <w:delText xml:space="preserve"> </w:delText>
        </w:r>
        <w:r w:rsidR="00D541DD" w:rsidDel="00456277">
          <w:fldChar w:fldCharType="begin"/>
        </w:r>
        <w:r w:rsidR="00D541DD" w:rsidDel="00456277">
          <w:delInstrText xml:space="preserve"> ADDIN EN.CITE &lt;EndNote&gt;&lt;Cite&gt;&lt;Author&gt;Artstein&lt;/Author&gt;&lt;Year&gt;2008&lt;/Year&gt;&lt;RecNum&gt;25&lt;/RecNum&gt;&lt;DisplayText&gt;[2]&lt;/DisplayText&gt;&lt;record&gt;&lt;rec-number&gt;25&lt;/rec-number&gt;&lt;foreign-keys&gt;&lt;key app="EN" db-id="0zprsadv8f2wpbe5v0r5wa0j59xspaf5z5s9" timestamp="1481486026"&gt;25&lt;/key&gt;&lt;/foreign-keys&gt;&lt;ref-type name="Journal Article"&gt;17&lt;/ref-type&gt;&lt;contributors&gt;&lt;authors&gt;&lt;author&gt;Ron Artstein&lt;/author&gt;&lt;author&gt;Massimo Poesio&lt;/author&gt;&lt;/authors&gt;&lt;/contributors&gt;&lt;titles&gt;&lt;title&gt;Inter-Coder Agreement for Computational Linguistics&lt;/title&gt;&lt;secondary-title&gt;Association for Computational Linguistics&lt;/secondary-title&gt;&lt;/titles&gt;&lt;periodical&gt;&lt;full-title&gt;Association for Computational Linguistics&lt;/full-title&gt;&lt;/periodical&gt;&lt;pages&gt;555-596&lt;/pages&gt;&lt;volume&gt;34&lt;/volume&gt;&lt;number&gt;4&lt;/number&gt;&lt;section&gt;555&lt;/section&gt;&lt;dates&gt;&lt;year&gt;2008&lt;/year&gt;&lt;pub-dates&gt;&lt;date&gt;1/28/2008&lt;/date&gt;&lt;/pub-dates&gt;&lt;/dates&gt;&lt;work-type&gt;Survey&lt;/work-type&gt;&lt;urls&gt;&lt;/urls&gt;&lt;/record&gt;&lt;/Cite&gt;&lt;/EndNote&gt;</w:delInstrText>
        </w:r>
        <w:r w:rsidR="00D541DD" w:rsidDel="00456277">
          <w:fldChar w:fldCharType="separate"/>
        </w:r>
        <w:r w:rsidR="00D541DD" w:rsidDel="00456277">
          <w:delText>[2]</w:delText>
        </w:r>
        <w:r w:rsidR="00D541DD" w:rsidDel="00456277">
          <w:fldChar w:fldCharType="end"/>
        </w:r>
        <w:r w:rsidR="00915FB2" w:rsidDel="00456277">
          <w:delText>.</w:delText>
        </w:r>
        <w:r w:rsidR="00A053F1" w:rsidRPr="00A053F1" w:rsidDel="00456277">
          <w:delText xml:space="preserve"> </w:delText>
        </w:r>
      </w:del>
      <w:r w:rsidR="00A053F1" w:rsidRPr="00A053F1">
        <w:t xml:space="preserve">A standard assumption in the field is that the </w:t>
      </w:r>
      <w:ins w:id="9" w:author="Mayla Boguslav" w:date="2017-04-12T19:55:00Z">
        <w:r w:rsidR="00456277">
          <w:t xml:space="preserve">IAA </w:t>
        </w:r>
      </w:ins>
      <w:del w:id="10" w:author="Mayla Boguslav" w:date="2017-04-12T19:55:00Z">
        <w:r w:rsidR="00A053F1" w:rsidRPr="00A053F1" w:rsidDel="00456277">
          <w:delText xml:space="preserve">inter-annotator agreement </w:delText>
        </w:r>
      </w:del>
      <w:r w:rsidR="00A053F1" w:rsidRPr="00A053F1">
        <w:t>establishes an upper bound on system performance</w:t>
      </w:r>
      <w:r w:rsidR="00541000">
        <w:t xml:space="preserve"> </w:t>
      </w:r>
      <w:r w:rsidR="00D541DD">
        <w:t>[7,11,13-15,19</w:t>
      </w:r>
      <w:r w:rsidR="00247940">
        <w:t>]</w:t>
      </w:r>
      <w:ins w:id="11" w:author="Mayla Boguslav" w:date="2017-04-12T19:55:00Z">
        <w:r w:rsidR="00456277">
          <w:t xml:space="preserve">, but it </w:t>
        </w:r>
      </w:ins>
      <w:del w:id="12" w:author="Mayla Boguslav" w:date="2017-04-12T19:55:00Z">
        <w:r w:rsidR="00A053F1" w:rsidRPr="00A053F1" w:rsidDel="00456277">
          <w:delText xml:space="preserve">. In fact, the assumption that </w:delText>
        </w:r>
        <w:r w:rsidR="00847E32" w:rsidDel="00456277">
          <w:delText>it</w:delText>
        </w:r>
        <w:r w:rsidR="00A053F1" w:rsidRPr="00A053F1" w:rsidDel="00456277">
          <w:delText xml:space="preserve"> is an upper bound on system performance </w:delText>
        </w:r>
      </w:del>
      <w:r w:rsidR="00A053F1" w:rsidRPr="00A053F1">
        <w:t xml:space="preserve">turns out to be just that—a heretofore-untested assumption. The goal of the work reported here is to test that assumption. We do so by </w:t>
      </w:r>
      <w:r w:rsidR="00D5102B">
        <w:t>searching for the basis of that assumption</w:t>
      </w:r>
      <w:ins w:id="13" w:author="Mayla Boguslav" w:date="2017-04-12T19:58:00Z">
        <w:r w:rsidR="00456277">
          <w:t xml:space="preserve">, </w:t>
        </w:r>
      </w:ins>
      <w:del w:id="14" w:author="Mayla Boguslav" w:date="2017-04-12T19:58:00Z">
        <w:r w:rsidR="00D5102B" w:rsidDel="00456277">
          <w:delText>;</w:delText>
        </w:r>
      </w:del>
      <w:r w:rsidR="00D5102B">
        <w:t xml:space="preserve"> demonstrating that it is, in fact, a widely held assumption</w:t>
      </w:r>
      <w:ins w:id="15" w:author="Mayla Boguslav" w:date="2017-04-12T19:58:00Z">
        <w:r w:rsidR="00456277">
          <w:t xml:space="preserve">, </w:t>
        </w:r>
      </w:ins>
      <w:del w:id="16" w:author="Mayla Boguslav" w:date="2017-04-12T19:58:00Z">
        <w:r w:rsidR="00D5102B" w:rsidDel="00456277">
          <w:delText>;</w:delText>
        </w:r>
      </w:del>
      <w:r w:rsidR="00D5102B">
        <w:t xml:space="preserve"> and then collecting published findings in which system performance exceeded inter-annotator agreement and</w:t>
      </w:r>
      <w:r w:rsidR="00A053F1" w:rsidRPr="00A053F1">
        <w:t xml:space="preserve"> building simple statistical</w:t>
      </w:r>
      <w:r w:rsidR="00847E32">
        <w:t xml:space="preserve"> models of their relationships. </w:t>
      </w:r>
      <w:r w:rsidR="00F731E3">
        <w:t xml:space="preserve">This is important </w:t>
      </w:r>
      <w:r w:rsidR="00A053F1" w:rsidRPr="00A053F1">
        <w:t xml:space="preserve">because if the assumption turns out not to be supported, then as a community, we may be mis-estimating the actual performance of our systems. In particular, we may be over-estimating the quality of their performance by under-estimating how good it could </w:t>
      </w:r>
      <w:r w:rsidR="000B4F14">
        <w:t xml:space="preserve">potentially </w:t>
      </w:r>
      <w:r w:rsidR="00A053F1" w:rsidRPr="00A053F1">
        <w:t xml:space="preserve">be.  </w:t>
      </w:r>
    </w:p>
    <w:p w14:paraId="08214D15" w14:textId="79307E58" w:rsidR="009E651D" w:rsidRDefault="009E651D" w:rsidP="009E651D">
      <w:pPr>
        <w:pStyle w:val="BLevelTwoHeader"/>
      </w:pPr>
      <w:r>
        <w:lastRenderedPageBreak/>
        <w:t>Background</w:t>
      </w:r>
    </w:p>
    <w:p w14:paraId="2370BEEF" w14:textId="2F021BC6" w:rsidR="00ED6026" w:rsidRPr="00ED6026" w:rsidRDefault="00ED6026" w:rsidP="00160CA4">
      <w:pPr>
        <w:pStyle w:val="DBodyText"/>
      </w:pPr>
      <w:r>
        <w:t xml:space="preserve">The calculation of inter-annotator agreement (often known outside of corpus linguistics as </w:t>
      </w:r>
      <w:r>
        <w:rPr>
          <w:i/>
          <w:iCs/>
        </w:rPr>
        <w:t>inter-rater agreement</w:t>
      </w:r>
      <w:r>
        <w:t>) is motivated by</w:t>
      </w:r>
      <w:ins w:id="17" w:author="Mayla Boguslav" w:date="2017-04-12T20:16:00Z">
        <w:r w:rsidR="002D6069">
          <w:t xml:space="preserve"> the subjectivity </w:t>
        </w:r>
      </w:ins>
      <w:ins w:id="18" w:author="Mayla Boguslav" w:date="2017-04-12T20:17:00Z">
        <w:r w:rsidR="002D6069">
          <w:t>in judgement of semantics in documents.</w:t>
        </w:r>
      </w:ins>
      <w:r>
        <w:t xml:space="preserve"> </w:t>
      </w:r>
      <w:del w:id="19" w:author="Mayla Boguslav" w:date="2017-04-12T20:17:00Z">
        <w:r w:rsidDel="002D6069">
          <w:delText xml:space="preserve">the need </w:delText>
        </w:r>
        <w:r w:rsidR="00C81DF0" w:rsidDel="002D6069">
          <w:delText xml:space="preserve">to </w:delText>
        </w:r>
        <w:r w:rsidDel="002D6069">
          <w:delText>deal with the problem of subjectivity in judgments about things that are not observable with the senses, a classic case of</w:delText>
        </w:r>
        <w:r w:rsidR="00915FB2" w:rsidDel="002D6069">
          <w:delText xml:space="preserve"> this being semantics. </w:delText>
        </w:r>
      </w:del>
      <w:r w:rsidR="00915FB2">
        <w:t xml:space="preserve">Lenaars </w:t>
      </w:r>
      <w:r w:rsidR="00915FB2" w:rsidRPr="004F63FE">
        <w:fldChar w:fldCharType="begin"/>
      </w:r>
      <w:r w:rsidR="00915FB2">
        <w:instrText xml:space="preserve"> ADDIN EN.CITE &lt;EndNote&gt;&lt;Cite&gt;&lt;Author&gt;Leenaars&lt;/Author&gt;&lt;Year&gt;1988&lt;/Year&gt;&lt;RecNum&gt;3&lt;/RecNum&gt;&lt;DisplayText&gt;[10]&lt;/DisplayText&gt;&lt;record&gt;&lt;rec-number&gt;3&lt;/rec-number&gt;&lt;foreign-keys&gt;&lt;key app="EN" db-id="0zprsadv8f2wpbe5v0r5wa0j59xspaf5z5s9" timestamp="1480468600"&gt;3&lt;/key&gt;&lt;/foreign-keys&gt;&lt;ref-type name="Book"&gt;6&lt;/ref-type&gt;&lt;contributors&gt;&lt;authors&gt;&lt;author&gt;Antoon A. Leenaars&lt;/author&gt;&lt;/authors&gt;&lt;/contributors&gt;&lt;titles&gt;&lt;title&gt;Sucide Notes: Predictive Clues and Patterns&lt;/title&gt;&lt;/titles&gt;&lt;section&gt;52-61&lt;/section&gt;&lt;dates&gt;&lt;year&gt;1988&lt;/year&gt;&lt;/dates&gt;&lt;pub-location&gt;New York&lt;/pub-location&gt;&lt;publisher&gt;&lt;style face="normal" font="default" size="10"&gt;Human Sciences Press, Inc.&lt;/style&gt;&lt;/publisher&gt;&lt;isbn&gt;0-89885-399-0&lt;/isbn&gt;&lt;urls&gt;&lt;/urls&gt;&lt;/record&gt;&lt;/Cite&gt;&lt;/EndNote&gt;</w:instrText>
      </w:r>
      <w:r w:rsidR="00915FB2" w:rsidRPr="004F63FE">
        <w:fldChar w:fldCharType="separate"/>
      </w:r>
      <w:r w:rsidR="00915FB2">
        <w:t>[10]</w:t>
      </w:r>
      <w:r w:rsidR="00915FB2" w:rsidRPr="004F63FE">
        <w:fldChar w:fldCharType="end"/>
      </w:r>
      <w:r w:rsidR="00915FB2">
        <w:t xml:space="preserve"> </w:t>
      </w:r>
      <w:r>
        <w:t>traces</w:t>
      </w:r>
      <w:ins w:id="20" w:author="Mayla Boguslav" w:date="2017-04-12T20:19:00Z">
        <w:r w:rsidR="002D6069">
          <w:t xml:space="preserve"> the </w:t>
        </w:r>
      </w:ins>
      <w:r>
        <w:t xml:space="preserve"> </w:t>
      </w:r>
      <w:del w:id="21" w:author="Mayla Boguslav" w:date="2017-04-12T20:19:00Z">
        <w:r w:rsidDel="002D6069">
          <w:delText xml:space="preserve">its </w:delText>
        </w:r>
      </w:del>
      <w:r>
        <w:t>roots</w:t>
      </w:r>
      <w:ins w:id="22" w:author="Mayla Boguslav" w:date="2017-04-12T20:19:00Z">
        <w:r w:rsidR="002D6069">
          <w:t xml:space="preserve"> of IAA</w:t>
        </w:r>
      </w:ins>
      <w:r>
        <w:t xml:space="preserve"> back to logical positivism, and Krippendorff brought it to linguistic data</w:t>
      </w:r>
      <w:ins w:id="23" w:author="Mayla Boguslav" w:date="2017-04-12T20:19:00Z">
        <w:r w:rsidR="002D6069">
          <w:t>,</w:t>
        </w:r>
      </w:ins>
      <w:r>
        <w:t xml:space="preserve"> </w:t>
      </w:r>
      <w:del w:id="24" w:author="Mayla Boguslav" w:date="2017-04-12T20:19:00Z">
        <w:r w:rsidDel="002D6069">
          <w:delText xml:space="preserve">in </w:delText>
        </w:r>
      </w:del>
      <w:r>
        <w:t>particular</w:t>
      </w:r>
      <w:ins w:id="25" w:author="Mayla Boguslav" w:date="2017-04-12T20:19:00Z">
        <w:r w:rsidR="002D6069">
          <w:t>ly</w:t>
        </w:r>
      </w:ins>
      <w:r>
        <w:t xml:space="preserve"> </w:t>
      </w:r>
      <w:r w:rsidR="00EF2B70">
        <w:t>in the context of content analysis [XXcite].</w:t>
      </w:r>
      <w:r w:rsidR="00561679">
        <w:t xml:space="preserve"> Exactly how </w:t>
      </w:r>
      <w:del w:id="26" w:author="Mayla Boguslav" w:date="2017-04-12T20:20:00Z">
        <w:r w:rsidR="00561679" w:rsidDel="002D6069">
          <w:delText>inter-annotator agreement</w:delText>
        </w:r>
      </w:del>
      <w:ins w:id="27" w:author="Mayla Boguslav" w:date="2017-04-12T20:20:00Z">
        <w:r w:rsidR="002D6069">
          <w:t xml:space="preserve"> it</w:t>
        </w:r>
      </w:ins>
      <w:r w:rsidR="00561679">
        <w:t xml:space="preserve"> should be calculated remains</w:t>
      </w:r>
      <w:ins w:id="28" w:author="Mayla Boguslav" w:date="2017-04-12T20:20:00Z">
        <w:r w:rsidR="002D6069">
          <w:t xml:space="preserve"> a topic open for discussion.</w:t>
        </w:r>
      </w:ins>
      <w:r w:rsidR="00561679">
        <w:t xml:space="preserve"> </w:t>
      </w:r>
      <w:del w:id="29" w:author="Mayla Boguslav" w:date="2017-04-12T20:20:00Z">
        <w:r w:rsidR="00561679" w:rsidDel="002D6069">
          <w:delText xml:space="preserve">an open topic of discussion. </w:delText>
        </w:r>
      </w:del>
    </w:p>
    <w:p w14:paraId="07A5A42C" w14:textId="274D98FD" w:rsidR="009D4DDC" w:rsidRDefault="009D4DDC" w:rsidP="00B21DFB">
      <w:pPr>
        <w:pStyle w:val="DBodyText"/>
      </w:pPr>
      <w:r w:rsidRPr="009D4DDC">
        <w:t>Cohen</w:t>
      </w:r>
      <w:r w:rsidR="00561679">
        <w:t xml:space="preserve"> [XXcite], focusing on research in </w:t>
      </w:r>
      <w:r w:rsidRPr="009D4DDC">
        <w:t xml:space="preserve">psychology, </w:t>
      </w:r>
      <w:r w:rsidR="00B21DFB">
        <w:t>proposed quantifying</w:t>
      </w:r>
      <w:r w:rsidRPr="009D4DDC">
        <w:t xml:space="preserve"> the reproducibility and reliability of categorization </w:t>
      </w:r>
      <w:r w:rsidR="00B21DFB">
        <w:t>by calculating the agreement between two annotators and correcting it for the probability of agreement by chance.</w:t>
      </w:r>
      <w:r w:rsidR="00BC132E">
        <w:t xml:space="preserve"> </w:t>
      </w:r>
      <w:r w:rsidRPr="009D4DDC">
        <w:t>This measure is known as Cohen's Kappa</w:t>
      </w:r>
      <w:r w:rsidR="00B21DFB">
        <w:t>:</w:t>
      </w:r>
    </w:p>
    <w:p w14:paraId="353F4C3F" w14:textId="2B8A5DF9" w:rsidR="009D4DDC" w:rsidRPr="009D4DDC" w:rsidRDefault="009D4DDC" w:rsidP="009D4DDC">
      <w:pPr>
        <w:pStyle w:val="DBodyText"/>
      </w:pPr>
      <m:oMathPara>
        <m:oMath>
          <m:r>
            <w:rPr>
              <w:rFonts w:ascii="Cambria Math" w:hAnsi="Cambria Math"/>
            </w:rPr>
            <m:t xml:space="preserve">κ=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(e)</m:t>
              </m:r>
            </m:num>
            <m:den>
              <m:r>
                <w:rPr>
                  <w:rFonts w:ascii="Cambria Math" w:hAnsi="Cambria Math"/>
                </w:rPr>
                <m:t>1-</m:t>
              </m:r>
              <m:r>
                <m:rPr>
                  <m:sty m:val="p"/>
                </m:rPr>
                <w:rPr>
                  <w:rFonts w:ascii="Cambria Math" w:hAnsi="Cambria Math"/>
                </w:rPr>
                <m:t>Pr⁡</m:t>
              </m:r>
              <m:r>
                <w:rPr>
                  <w:rFonts w:ascii="Cambria Math" w:hAnsi="Cambria Math"/>
                </w:rPr>
                <m:t>(e)</m:t>
              </m:r>
            </m:den>
          </m:f>
        </m:oMath>
      </m:oMathPara>
    </w:p>
    <w:p w14:paraId="2742527C" w14:textId="38466C0B" w:rsidR="00372017" w:rsidRDefault="00B21DFB" w:rsidP="0058161D">
      <w:pPr>
        <w:pStyle w:val="DBodyText"/>
      </w:pPr>
      <w:r>
        <w:t>…where</w:t>
      </w:r>
      <w:r w:rsidR="00372017">
        <w:t xml:space="preserve"> </w:t>
      </w:r>
      <w:r w:rsidR="00372017" w:rsidRPr="00372017">
        <w:rPr>
          <w:i/>
          <w:iCs/>
        </w:rPr>
        <w:t>Pr(a)</w:t>
      </w:r>
      <w:r w:rsidR="00372017">
        <w:t xml:space="preserve"> </w:t>
      </w:r>
      <w:r>
        <w:t>is</w:t>
      </w:r>
      <w:r w:rsidR="00372017" w:rsidRPr="00372017">
        <w:t xml:space="preserve"> the</w:t>
      </w:r>
      <w:r w:rsidR="00372017">
        <w:t xml:space="preserve"> relative observed agreement be</w:t>
      </w:r>
      <w:r w:rsidR="00372017" w:rsidRPr="00372017">
        <w:t>tween two annotators and</w:t>
      </w:r>
      <w:r w:rsidR="00372017">
        <w:t xml:space="preserve"> </w:t>
      </w:r>
      <w:r w:rsidR="00372017" w:rsidRPr="00372017">
        <w:rPr>
          <w:i/>
          <w:iCs/>
        </w:rPr>
        <w:t>Pr(e)</w:t>
      </w:r>
      <w:r w:rsidR="00372017">
        <w:t xml:space="preserve"> </w:t>
      </w:r>
      <w:r w:rsidR="00372017" w:rsidRPr="00372017">
        <w:t>as the expected</w:t>
      </w:r>
      <w:r w:rsidR="00372017">
        <w:t xml:space="preserve"> </w:t>
      </w:r>
      <w:r w:rsidR="00372017" w:rsidRPr="00372017">
        <w:t xml:space="preserve">agreement  between  </w:t>
      </w:r>
      <w:r w:rsidR="00372017">
        <w:t>the  annotators  if  each  anno</w:t>
      </w:r>
      <w:r w:rsidR="00372017" w:rsidRPr="00372017">
        <w:t>tator randomly picked a category for each ann</w:t>
      </w:r>
      <w:r w:rsidR="00372017">
        <w:t>o</w:t>
      </w:r>
      <w:r w:rsidR="00BC132E">
        <w:t xml:space="preserve">tation. </w:t>
      </w:r>
      <w:r w:rsidR="00372017" w:rsidRPr="00372017">
        <w:t>Thus  Cohen’s  Kappa  adjusts  for  chance</w:t>
      </w:r>
      <w:r w:rsidR="00372017">
        <w:t xml:space="preserve"> </w:t>
      </w:r>
      <w:r w:rsidR="00372017" w:rsidRPr="00372017">
        <w:t>to determine how much better the annotators did</w:t>
      </w:r>
      <w:r w:rsidR="00372017">
        <w:t xml:space="preserve"> </w:t>
      </w:r>
      <w:r w:rsidR="00372017" w:rsidRPr="00372017">
        <w:t>from  chance</w:t>
      </w:r>
      <w:r w:rsidR="00C34F3A">
        <w:t xml:space="preserve"> </w:t>
      </w:r>
      <w:r w:rsidR="00AD0AC2" w:rsidRPr="00AD0AC2">
        <w:fldChar w:fldCharType="begin"/>
      </w:r>
      <w:r w:rsidR="00D541DD">
        <w:instrText xml:space="preserve"> ADDIN EN.CITE &lt;EndNote&gt;&lt;Cite&gt;&lt;Author&gt;Cohen&lt;/Author&gt;&lt;Year&gt;1960&lt;/Year&gt;&lt;RecNum&gt;1&lt;/RecNum&gt;&lt;DisplayText&gt;[4]&lt;/DisplayText&gt;&lt;record&gt;&lt;rec-number&gt;1&lt;/rec-number&gt;&lt;foreign-keys&gt;&lt;key app="EN" db-id="0zprsadv8f2wpbe5v0r5wa0j59xspaf5z5s9" timestamp="1480465030"&gt;1&lt;/key&gt;&lt;/foreign-keys&gt;&lt;ref-type name="Journal Article"&gt;17&lt;/ref-type&gt;&lt;contributors&gt;&lt;authors&gt;&lt;author&gt;Jacob Cohen&lt;/author&gt;&lt;/authors&gt;&lt;/contributors&gt;&lt;titles&gt;&lt;title&gt;A Coefficient of Agreement for Nominal Scales&lt;/title&gt;&lt;secondary-title&gt;Educational and Psychological Measurement&lt;/secondary-title&gt;&lt;/titles&gt;&lt;periodical&gt;&lt;full-title&gt;Educational and Psychological Measurement&lt;/full-title&gt;&lt;/periodical&gt;&lt;pages&gt;37-46&lt;/pages&gt;&lt;volume&gt;20&lt;/volume&gt;&lt;number&gt;1&lt;/number&gt;&lt;dates&gt;&lt;year&gt;1960&lt;/year&gt;&lt;/dates&gt;&lt;urls&gt;&lt;/urls&gt;&lt;/record&gt;&lt;/Cite&gt;&lt;/EndNote&gt;</w:instrText>
      </w:r>
      <w:r w:rsidR="00AD0AC2" w:rsidRPr="00AD0AC2">
        <w:fldChar w:fldCharType="separate"/>
      </w:r>
      <w:r w:rsidR="00D541DD">
        <w:t>[4]</w:t>
      </w:r>
      <w:r w:rsidR="00AD0AC2" w:rsidRPr="00AD0AC2">
        <w:fldChar w:fldCharType="end"/>
      </w:r>
      <w:r w:rsidR="00BC132E">
        <w:t xml:space="preserve">. </w:t>
      </w:r>
      <w:r w:rsidR="008412BE">
        <w:t>Typically</w:t>
      </w:r>
      <w:r w:rsidR="00594931">
        <w:t>, language processing researchers</w:t>
      </w:r>
      <w:r w:rsidR="00103559">
        <w:t xml:space="preserve"> </w:t>
      </w:r>
      <w:r w:rsidR="00E413F6" w:rsidRPr="00E413F6">
        <w:t xml:space="preserve">compare the IAA score </w:t>
      </w:r>
      <w:r w:rsidR="00BC132E">
        <w:t xml:space="preserve">to the </w:t>
      </w:r>
      <w:r w:rsidR="001138E8">
        <w:t>F</w:t>
      </w:r>
      <w:r w:rsidR="001138E8">
        <w:rPr>
          <w:vertAlign w:val="subscript"/>
        </w:rPr>
        <w:t>1</w:t>
      </w:r>
      <w:r w:rsidR="00BC132E">
        <w:t xml:space="preserve"> </w:t>
      </w:r>
      <w:r w:rsidR="00E413F6" w:rsidRPr="00E413F6">
        <w:t>measure</w:t>
      </w:r>
      <w:r w:rsidR="00103559">
        <w:t xml:space="preserve"> obtained by the system</w:t>
      </w:r>
      <w:r w:rsidR="0058161D">
        <w:t xml:space="preserve">, including all of the papers discussed here except for </w:t>
      </w:r>
      <w:r w:rsidR="0058161D">
        <w:fldChar w:fldCharType="begin"/>
      </w:r>
      <w:r w:rsidR="0058161D">
        <w:instrText xml:space="preserve"> ADDIN EN.CITE &lt;EndNote&gt;&lt;Cite&gt;&lt;Author&gt;Grabar&lt;/Author&gt;&lt;Year&gt;2016&lt;/Year&gt;&lt;RecNum&gt;17&lt;/RecNum&gt;&lt;DisplayText&gt;[8]&lt;/DisplayText&gt;&lt;record&gt;&lt;rec-number&gt;17&lt;/rec-number&gt;&lt;foreign-keys&gt;&lt;key app="EN" db-id="0zprsadv8f2wpbe5v0r5wa0j59xspaf5z5s9" timestamp="1480472780"&gt;17&lt;/key&gt;&lt;/foreign-keys&gt;&lt;ref-type name="Journal Article"&gt;17&lt;/ref-type&gt;&lt;contributors&gt;&lt;authors&gt;&lt;author&gt;Natalia Grabar &lt;/author&gt;&lt;author&gt;Iris Eshkol-Taravela&lt;/author&gt;&lt;/authors&gt;&lt;/contributors&gt;&lt;titles&gt;&lt;title&gt;Disambiguation of occurrences of reformulation markers c’est-à-dire, disons, ça veut dire&lt;/title&gt;&lt;secondary-title&gt;JADT 2016&lt;/secondary-title&gt;&lt;/titles&gt;&lt;periodical&gt;&lt;full-title&gt;JADT 2016&lt;/full-title&gt;&lt;/periodical&gt;&lt;volume&gt;7&lt;/volume&gt;&lt;dates&gt;&lt;year&gt;2016&lt;/year&gt;&lt;pub-dates&gt;&lt;date&gt;June 10, 2016&lt;/date&gt;&lt;/pub-dates&gt;&lt;/dates&gt;&lt;urls&gt;&lt;/urls&gt;&lt;/record&gt;&lt;/Cite&gt;&lt;/EndNote&gt;</w:instrText>
      </w:r>
      <w:r w:rsidR="0058161D">
        <w:fldChar w:fldCharType="separate"/>
      </w:r>
      <w:r w:rsidR="0058161D">
        <w:t>[8]</w:t>
      </w:r>
      <w:r w:rsidR="0058161D">
        <w:fldChar w:fldCharType="end"/>
      </w:r>
      <w:r w:rsidR="0058161D">
        <w:t>, which uses precision</w:t>
      </w:r>
      <w:r w:rsidR="00DB6677">
        <w:t xml:space="preserve"> (positive predictive value)</w:t>
      </w:r>
      <w:r w:rsidR="0058161D">
        <w:t>.</w:t>
      </w:r>
    </w:p>
    <w:p w14:paraId="5D968711" w14:textId="494916D7" w:rsidR="00CA6E91" w:rsidRPr="00CA6E91" w:rsidRDefault="00594931" w:rsidP="007E12B9">
      <w:pPr>
        <w:pStyle w:val="DBodyText"/>
      </w:pPr>
      <w:r>
        <w:t>The F</w:t>
      </w:r>
      <w:r>
        <w:rPr>
          <w:vertAlign w:val="subscript"/>
        </w:rPr>
        <w:t xml:space="preserve">1 </w:t>
      </w:r>
      <w:r>
        <w:t>is the</w:t>
      </w:r>
      <w:r w:rsidR="00DB6677">
        <w:t xml:space="preserve"> harmonic mean of precision</w:t>
      </w:r>
      <w:r>
        <w:t xml:space="preserve"> </w:t>
      </w:r>
      <w:r w:rsidR="001A3602" w:rsidRPr="001A3602">
        <w:t xml:space="preserve">and recall </w:t>
      </w:r>
      <w:r>
        <w:t xml:space="preserve"> (sensitivity)</w:t>
      </w:r>
      <w:r w:rsidR="00DB6677">
        <w:t>. It i</w:t>
      </w:r>
      <w:r>
        <w:t xml:space="preserve">s calculated </w:t>
      </w:r>
      <w:r w:rsidR="007E12B9">
        <w:t xml:space="preserve">on the basis of </w:t>
      </w:r>
      <w:r>
        <w:t>the numbers of true positives</w:t>
      </w:r>
      <w:ins w:id="30" w:author="Mayla Boguslav" w:date="2017-04-12T20:28:00Z">
        <w:r w:rsidR="00761E90">
          <w:t xml:space="preserve"> (TP)</w:t>
        </w:r>
      </w:ins>
      <w:r>
        <w:t>, false positives</w:t>
      </w:r>
      <w:ins w:id="31" w:author="Mayla Boguslav" w:date="2017-04-12T20:28:00Z">
        <w:r w:rsidR="00761E90">
          <w:t xml:space="preserve"> (FP)</w:t>
        </w:r>
      </w:ins>
      <w:r>
        <w:t>, and false negatives</w:t>
      </w:r>
      <w:ins w:id="32" w:author="Mayla Boguslav" w:date="2017-04-12T20:28:00Z">
        <w:r w:rsidR="00761E90">
          <w:t xml:space="preserve"> (FN)</w:t>
        </w:r>
      </w:ins>
      <w:r>
        <w:t xml:space="preserve"> in a system’s output:</w:t>
      </w:r>
    </w:p>
    <w:p w14:paraId="6AF224E4" w14:textId="051494FF" w:rsidR="00CA6E91" w:rsidRPr="00761E90" w:rsidRDefault="000E1F60" w:rsidP="00CA6E91">
      <w:pPr>
        <w:pStyle w:val="DBodyText"/>
        <w:rPr>
          <w:ins w:id="33" w:author="Mayla Boguslav" w:date="2017-04-12T20:27:00Z"/>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2PR</m:t>
              </m:r>
            </m:num>
            <m:den>
              <m:r>
                <w:rPr>
                  <w:rFonts w:ascii="Cambria Math" w:hAnsi="Cambria Math"/>
                </w:rPr>
                <m:t>P+R</m:t>
              </m:r>
            </m:den>
          </m:f>
          <m:r>
            <w:rPr>
              <w:rFonts w:ascii="Cambria Math" w:hAnsi="Cambria Math"/>
            </w:rPr>
            <m:t xml:space="preserve">, </m:t>
          </m:r>
          <w:commentRangeStart w:id="34"/>
          <m:sSub>
            <m:sSubPr>
              <m:ctrlPr>
                <w:rPr>
                  <w:rFonts w:ascii="Cambria Math" w:hAnsi="Cambria Math"/>
                  <w:i/>
                  <w:highlight w:val="yellow"/>
                  <w:rPrChange w:id="35" w:author="Mayla Boguslav" w:date="2017-04-12T19:58:00Z">
                    <w:rPr>
                      <w:rFonts w:ascii="Cambria Math" w:hAnsi="Cambria Math"/>
                      <w:i/>
                    </w:rPr>
                  </w:rPrChange>
                </w:rPr>
              </m:ctrlPr>
            </m:sSubPr>
            <m:e>
              <m:r>
                <w:rPr>
                  <w:rFonts w:ascii="Cambria Math" w:hAnsi="Cambria Math"/>
                  <w:highlight w:val="yellow"/>
                  <w:rPrChange w:id="36" w:author="Mayla Boguslav" w:date="2017-04-12T19:58:00Z">
                    <w:rPr>
                      <w:rFonts w:ascii="Cambria Math" w:hAnsi="Cambria Math"/>
                    </w:rPr>
                  </w:rPrChange>
                </w:rPr>
                <m:t>F</m:t>
              </m:r>
            </m:e>
            <m:sub>
              <m:r>
                <m:rPr>
                  <m:sty m:val="p"/>
                </m:rPr>
                <w:rPr>
                  <w:rFonts w:ascii="Cambria Math" w:hAnsi="Cambria Math"/>
                  <w:highlight w:val="yellow"/>
                  <w:rPrChange w:id="37" w:author="Mayla Boguslav" w:date="2017-04-12T19:58:00Z">
                    <w:rPr>
                      <w:rFonts w:ascii="Cambria Math" w:hAnsi="Cambria Math"/>
                    </w:rPr>
                  </w:rPrChange>
                </w:rPr>
                <m:t>α</m:t>
              </m:r>
            </m:sub>
          </m:sSub>
          <w:commentRangeEnd w:id="34"/>
          <m:r>
            <m:rPr>
              <m:sty m:val="p"/>
            </m:rPr>
            <w:rPr>
              <w:rStyle w:val="CommentReference"/>
              <w:noProof w:val="0"/>
            </w:rPr>
            <w:commentReference w:id="34"/>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(α+1)PR</m:t>
              </m:r>
            </m:num>
            <m:den>
              <m:r>
                <m:rPr>
                  <m:sty m:val="p"/>
                </m:rPr>
                <w:rPr>
                  <w:rFonts w:ascii="Cambria Math" w:hAnsi="Cambria Math"/>
                </w:rPr>
                <m:t>αP+R</m:t>
              </m:r>
            </m:den>
          </m:f>
        </m:oMath>
      </m:oMathPara>
    </w:p>
    <w:p w14:paraId="43223A07" w14:textId="408A72F0" w:rsidR="00761E90" w:rsidRDefault="00761E90" w:rsidP="00CA6E91">
      <w:pPr>
        <w:pStyle w:val="DBodyText"/>
        <w:rPr>
          <w:ins w:id="38" w:author="Mayla Boguslav" w:date="2017-04-12T20:27:00Z"/>
        </w:rPr>
      </w:pPr>
      <w:ins w:id="39" w:author="Mayla Boguslav" w:date="2017-04-12T20:27:00Z">
        <w:r>
          <w:t xml:space="preserve">With: </w:t>
        </w:r>
      </w:ins>
    </w:p>
    <w:p w14:paraId="1318FC0E" w14:textId="26881BFA" w:rsidR="00761E90" w:rsidRPr="00CA6E91" w:rsidRDefault="00761E90" w:rsidP="00CA6E91">
      <w:pPr>
        <w:pStyle w:val="DBodyText"/>
      </w:pPr>
      <m:oMathPara>
        <m:oMath>
          <m:r>
            <w:ins w:id="40" w:author="Mayla Boguslav" w:date="2017-04-12T20:27:00Z">
              <w:rPr>
                <w:rFonts w:ascii="Cambria Math" w:hAnsi="Cambria Math"/>
              </w:rPr>
              <m:t xml:space="preserve">Precision </m:t>
            </w:ins>
          </m:r>
          <m:d>
            <m:dPr>
              <m:ctrlPr>
                <w:ins w:id="41" w:author="Mayla Boguslav" w:date="2017-04-12T20:27:00Z">
                  <w:rPr>
                    <w:rFonts w:ascii="Cambria Math" w:hAnsi="Cambria Math"/>
                    <w:i/>
                  </w:rPr>
                </w:ins>
              </m:ctrlPr>
            </m:dPr>
            <m:e>
              <m:r>
                <w:ins w:id="42" w:author="Mayla Boguslav" w:date="2017-04-12T20:27:00Z">
                  <w:rPr>
                    <w:rFonts w:ascii="Cambria Math" w:hAnsi="Cambria Math"/>
                  </w:rPr>
                  <m:t>P</m:t>
                </w:ins>
              </m:r>
            </m:e>
          </m:d>
          <m:r>
            <w:ins w:id="43" w:author="Mayla Boguslav" w:date="2017-04-12T20:27:00Z">
              <w:rPr>
                <w:rFonts w:ascii="Cambria Math" w:hAnsi="Cambria Math"/>
              </w:rPr>
              <m:t xml:space="preserve">= </m:t>
            </w:ins>
          </m:r>
          <m:f>
            <m:fPr>
              <m:ctrlPr>
                <w:ins w:id="44" w:author="Mayla Boguslav" w:date="2017-04-12T20:27:00Z">
                  <w:rPr>
                    <w:rFonts w:ascii="Cambria Math" w:hAnsi="Cambria Math"/>
                    <w:i/>
                  </w:rPr>
                </w:ins>
              </m:ctrlPr>
            </m:fPr>
            <m:num>
              <m:r>
                <w:ins w:id="45" w:author="Mayla Boguslav" w:date="2017-04-12T20:28:00Z">
                  <w:rPr>
                    <w:rFonts w:ascii="Cambria Math" w:hAnsi="Cambria Math"/>
                  </w:rPr>
                  <m:t>TP</m:t>
                </w:ins>
              </m:r>
            </m:num>
            <m:den>
              <m:r>
                <w:ins w:id="46" w:author="Mayla Boguslav" w:date="2017-04-12T20:28:00Z">
                  <w:rPr>
                    <w:rFonts w:ascii="Cambria Math" w:hAnsi="Cambria Math"/>
                  </w:rPr>
                  <m:t>FP+TP</m:t>
                </w:ins>
              </m:r>
            </m:den>
          </m:f>
          <m:r>
            <w:ins w:id="47" w:author="Mayla Boguslav" w:date="2017-04-12T20:29:00Z">
              <w:rPr>
                <w:rFonts w:ascii="Cambria Math" w:hAnsi="Cambria Math"/>
              </w:rPr>
              <m:t xml:space="preserve">, Recall </m:t>
            </w:ins>
          </m:r>
          <m:d>
            <m:dPr>
              <m:ctrlPr>
                <w:ins w:id="48" w:author="Mayla Boguslav" w:date="2017-04-12T20:29:00Z">
                  <w:rPr>
                    <w:rFonts w:ascii="Cambria Math" w:hAnsi="Cambria Math"/>
                    <w:i/>
                  </w:rPr>
                </w:ins>
              </m:ctrlPr>
            </m:dPr>
            <m:e>
              <m:r>
                <w:ins w:id="49" w:author="Mayla Boguslav" w:date="2017-04-12T20:29:00Z">
                  <w:rPr>
                    <w:rFonts w:ascii="Cambria Math" w:hAnsi="Cambria Math"/>
                  </w:rPr>
                  <m:t>R</m:t>
                </w:ins>
              </m:r>
            </m:e>
          </m:d>
          <m:r>
            <w:ins w:id="50" w:author="Mayla Boguslav" w:date="2017-04-12T20:29:00Z">
              <w:rPr>
                <w:rFonts w:ascii="Cambria Math" w:hAnsi="Cambria Math"/>
              </w:rPr>
              <m:t xml:space="preserve">= </m:t>
            </w:ins>
          </m:r>
          <m:f>
            <m:fPr>
              <m:ctrlPr>
                <w:ins w:id="51" w:author="Mayla Boguslav" w:date="2017-04-12T20:29:00Z">
                  <w:rPr>
                    <w:rFonts w:ascii="Cambria Math" w:hAnsi="Cambria Math"/>
                    <w:i/>
                  </w:rPr>
                </w:ins>
              </m:ctrlPr>
            </m:fPr>
            <m:num>
              <m:r>
                <w:ins w:id="52" w:author="Mayla Boguslav" w:date="2017-04-12T20:29:00Z">
                  <w:rPr>
                    <w:rFonts w:ascii="Cambria Math" w:hAnsi="Cambria Math"/>
                  </w:rPr>
                  <m:t>TP</m:t>
                </w:ins>
              </m:r>
            </m:num>
            <m:den>
              <m:r>
                <w:ins w:id="53" w:author="Mayla Boguslav" w:date="2017-04-12T20:29:00Z">
                  <w:rPr>
                    <w:rFonts w:ascii="Cambria Math" w:hAnsi="Cambria Math"/>
                  </w:rPr>
                  <m:t>FN+TP</m:t>
                </w:ins>
              </m:r>
            </m:den>
          </m:f>
        </m:oMath>
      </m:oMathPara>
    </w:p>
    <w:p w14:paraId="06F707AB" w14:textId="4AA84763" w:rsidR="00BA2F94" w:rsidRDefault="00BA2F94" w:rsidP="00161C0D">
      <w:pPr>
        <w:pStyle w:val="DBodyText"/>
      </w:pPr>
      <w:r>
        <w:t>In the case of annotating linguistic data, it is often the case that the expected chance agreement (</w:t>
      </w:r>
      <w:r w:rsidRPr="00372017">
        <w:rPr>
          <w:i/>
          <w:iCs/>
        </w:rPr>
        <w:t>Pr(e</w:t>
      </w:r>
      <w:r>
        <w:rPr>
          <w:i/>
          <w:iCs/>
        </w:rPr>
        <w:t>)</w:t>
      </w:r>
      <w:r>
        <w:t xml:space="preserve"> in the formula for kappa) is effectively zero, since there is no clear definition of what would count as a false positive, e.g. in the case of any task that requires the labelling of boundaries, such as in named entity recognition or any task involving scope (e.g. syntactic analysis).</w:t>
      </w:r>
      <w:r w:rsidR="00164A63">
        <w:t xml:space="preserve"> When this is the case, kappa is equivalent to F-measure, and this </w:t>
      </w:r>
      <w:r w:rsidR="006064A0">
        <w:t>observation is the justification</w:t>
      </w:r>
      <w:r w:rsidR="00164A63">
        <w:t xml:space="preserve"> for their compari</w:t>
      </w:r>
      <w:ins w:id="54" w:author="Mayla Boguslav" w:date="2017-04-12T20:30:00Z">
        <w:r w:rsidR="00761E90">
          <w:t>ng F-measure to IAA</w:t>
        </w:r>
      </w:ins>
      <w:del w:id="55" w:author="Mayla Boguslav" w:date="2017-04-12T20:30:00Z">
        <w:r w:rsidR="00164A63" w:rsidDel="00761E90">
          <w:delText>son</w:delText>
        </w:r>
        <w:r w:rsidR="00D624F1" w:rsidDel="00761E90">
          <w:delText xml:space="preserve"> here</w:delText>
        </w:r>
      </w:del>
      <w:r w:rsidR="00164A63">
        <w:t xml:space="preserve"> [XXcite</w:t>
      </w:r>
      <w:r w:rsidR="006064A0">
        <w:t xml:space="preserve"> Hripcsak</w:t>
      </w:r>
      <w:r w:rsidR="00164A63">
        <w:t>].</w:t>
      </w:r>
    </w:p>
    <w:p w14:paraId="76968620" w14:textId="2092A11E" w:rsidR="00161C0D" w:rsidRPr="00FB07AC" w:rsidRDefault="00161C0D" w:rsidP="00161C0D">
      <w:pPr>
        <w:pStyle w:val="ALevelOneHeader"/>
      </w:pPr>
      <w:r>
        <w:lastRenderedPageBreak/>
        <w:t>Method</w:t>
      </w:r>
      <w:r w:rsidR="00B15784">
        <w:t>s</w:t>
      </w:r>
    </w:p>
    <w:p w14:paraId="13C9F14C" w14:textId="17240603" w:rsidR="007A3C3A" w:rsidRDefault="007A3C3A" w:rsidP="00CD666E">
      <w:pPr>
        <w:pStyle w:val="DBodyText"/>
      </w:pPr>
      <w:r>
        <w:t xml:space="preserve">We are questioning a belief in the literature, so it would be good to verify what is asserted in the literature through a literature review and analysis. </w:t>
      </w:r>
    </w:p>
    <w:p w14:paraId="05367076" w14:textId="2EAE00E3" w:rsidR="00CA6E91" w:rsidRDefault="00CA6E91" w:rsidP="00D541DD">
      <w:pPr>
        <w:pStyle w:val="DBodyText"/>
      </w:pPr>
      <w:r>
        <w:t>We did an initial literature search</w:t>
      </w:r>
      <w:r w:rsidR="00426573">
        <w:t xml:space="preserve"> to </w:t>
      </w:r>
      <w:r w:rsidR="00CD666E">
        <w:t>find the source of the belief that inter-annotator agreement is the upper bound on system performance. Then we sought to determine whether or not this really is a widely held belief in the community. Next</w:t>
      </w:r>
      <w:r w:rsidR="005B66AD">
        <w:t xml:space="preserve"> we looked to see if we could find</w:t>
      </w:r>
      <w:r w:rsidR="00BA004F">
        <w:t xml:space="preserve"> examples of when this is not the case</w:t>
      </w:r>
      <w:r>
        <w:t>.</w:t>
      </w:r>
      <w:r w:rsidR="00BC132E">
        <w:t xml:space="preserve"> </w:t>
      </w:r>
      <w:r w:rsidR="00BA004F">
        <w:t>To perform a more thorough search, w</w:t>
      </w:r>
      <w:r w:rsidR="003B137A">
        <w:t xml:space="preserve">e </w:t>
      </w:r>
      <w:r>
        <w:t>hired an independent third-party research firm, asking them to research two questions. The full text of the questions</w:t>
      </w:r>
      <w:r w:rsidR="008E568D">
        <w:t xml:space="preserve"> and analysis structure</w:t>
      </w:r>
      <w:r>
        <w:t xml:space="preserve"> can be found in </w:t>
      </w:r>
      <w:r w:rsidR="00BC132E">
        <w:t>Kevin Bretonnel Cohen’s GitHub</w:t>
      </w:r>
      <w:r w:rsidR="004F63FE">
        <w:t xml:space="preserve"> </w:t>
      </w:r>
      <w:r w:rsidR="004F63FE">
        <w:fldChar w:fldCharType="begin"/>
      </w:r>
      <w:r w:rsidR="00D541DD">
        <w:instrText xml:space="preserve"> ADDIN EN.CITE &lt;EndNote&gt;&lt;Cite&gt;&lt;Author&gt;Cohen&lt;/Author&gt;&lt;Year&gt;2016&lt;/Year&gt;&lt;RecNum&gt;7&lt;/RecNum&gt;&lt;DisplayText&gt;[5]&lt;/DisplayText&gt;&lt;record&gt;&lt;rec-number&gt;7&lt;/rec-number&gt;&lt;foreign-keys&gt;&lt;key app="EN" db-id="0zprsadv8f2wpbe5v0r5wa0j59xspaf5z5s9" timestamp="1480470341"&gt;7&lt;/key&gt;&lt;/foreign-keys&gt;&lt;ref-type name="Web Page"&gt;12&lt;/ref-type&gt;&lt;contributors&gt;&lt;authors&gt;&lt;author&gt;Kevin Bretonnel Cohen&lt;/author&gt;&lt;author&gt;Mayla Boguslav&lt;/author&gt;&lt;/authors&gt;&lt;/contributors&gt;&lt;titles&gt;&lt;title&gt;KevinBretonnelCohen/InterAnnotatorAgreement &lt;/title&gt;&lt;/titles&gt;&lt;volume&gt;2016&lt;/volume&gt;&lt;number&gt;12/1/2016&lt;/number&gt;&lt;dates&gt;&lt;year&gt;2016&lt;/year&gt;&lt;/dates&gt;&lt;pub-location&gt;GitHub&lt;/pub-location&gt;&lt;publisher&gt;GitHub Inc.&lt;/publisher&gt;&lt;urls&gt;&lt;related-urls&gt;&lt;url&gt;https://github.com/KevinBretonnelCohen/InterAnnotatorAgreement&lt;/url&gt;&lt;/related-urls&gt;&lt;/urls&gt;&lt;/record&gt;&lt;/Cite&gt;&lt;/EndNote&gt;</w:instrText>
      </w:r>
      <w:r w:rsidR="004F63FE">
        <w:fldChar w:fldCharType="separate"/>
      </w:r>
      <w:r w:rsidR="00D541DD">
        <w:t>[5]</w:t>
      </w:r>
      <w:r w:rsidR="004F63FE">
        <w:fldChar w:fldCharType="end"/>
      </w:r>
      <w:r>
        <w:t>.  Briefly, they were as follows:</w:t>
      </w:r>
    </w:p>
    <w:p w14:paraId="4A6FE6E3" w14:textId="2DF7E106" w:rsidR="00CA6E91" w:rsidRDefault="007C1FD7" w:rsidP="00CA6E91">
      <w:pPr>
        <w:pStyle w:val="DEnumeratedList"/>
      </w:pPr>
      <w:r>
        <w:t xml:space="preserve">We asked them to find </w:t>
      </w:r>
      <w:r w:rsidR="00CA6E91" w:rsidRPr="00CA6E91">
        <w:t>citation</w:t>
      </w:r>
      <w:r>
        <w:t>s</w:t>
      </w:r>
      <w:r w:rsidR="00CA6E91" w:rsidRPr="00CA6E91">
        <w:t xml:space="preserve"> for the claim</w:t>
      </w:r>
      <w:r w:rsidR="00CA6E91">
        <w:t xml:space="preserve"> </w:t>
      </w:r>
      <w:r w:rsidR="00CA6E91" w:rsidRPr="00CA6E91">
        <w:t>that  inter-annotator  agreement  is  an  upper</w:t>
      </w:r>
      <w:r w:rsidR="00CA6E91">
        <w:t xml:space="preserve"> </w:t>
      </w:r>
      <w:r w:rsidR="00CA6E91" w:rsidRPr="00CA6E91">
        <w:t>bound  on  system  performance  in  language</w:t>
      </w:r>
      <w:r w:rsidR="00CA6E91">
        <w:t xml:space="preserve"> </w:t>
      </w:r>
      <w:r w:rsidR="00CA6E91" w:rsidRPr="00CA6E91">
        <w:t>processing</w:t>
      </w:r>
      <w:r w:rsidR="00CA6E91">
        <w:t>.</w:t>
      </w:r>
    </w:p>
    <w:p w14:paraId="466090AE" w14:textId="4A1986E6" w:rsidR="00CA6E91" w:rsidRDefault="00CA6E91" w:rsidP="00CA6E91">
      <w:pPr>
        <w:pStyle w:val="DEnumeratedList"/>
      </w:pPr>
      <w:r w:rsidRPr="00CA6E91">
        <w:t>We then asked them to find papers reporting</w:t>
      </w:r>
      <w:r>
        <w:t xml:space="preserve"> </w:t>
      </w:r>
      <w:r w:rsidRPr="00CA6E91">
        <w:t>results  that  e</w:t>
      </w:r>
      <w:r>
        <w:t>xceeded  inter-annotator  agree</w:t>
      </w:r>
      <w:r w:rsidRPr="00CA6E91">
        <w:t>ment in bot</w:t>
      </w:r>
      <w:r>
        <w:t>h the biomedical and general do</w:t>
      </w:r>
      <w:r w:rsidRPr="00CA6E91">
        <w:t>main</w:t>
      </w:r>
      <w:r w:rsidR="00BC132E">
        <w:t>s</w:t>
      </w:r>
      <w:r>
        <w:t>.</w:t>
      </w:r>
    </w:p>
    <w:p w14:paraId="450200CB" w14:textId="2907FD41" w:rsidR="003509E1" w:rsidRPr="00A608EB" w:rsidRDefault="003509E1" w:rsidP="00F84EDA">
      <w:pPr>
        <w:pStyle w:val="DEnumeratedList"/>
        <w:numPr>
          <w:ilvl w:val="0"/>
          <w:numId w:val="0"/>
        </w:numPr>
        <w:jc w:val="both"/>
      </w:pPr>
      <w:r>
        <w:t xml:space="preserve">In order to be able to search the full text of publications, the service used </w:t>
      </w:r>
      <w:r w:rsidR="00F84EDA">
        <w:t>Google Scholar</w:t>
      </w:r>
      <w:r w:rsidR="00DF7626">
        <w:t xml:space="preserve">. </w:t>
      </w:r>
      <w:r w:rsidR="00A608EB">
        <w:t xml:space="preserve">Phrasal search for </w:t>
      </w:r>
      <w:r w:rsidR="00A608EB">
        <w:rPr>
          <w:i/>
          <w:iCs/>
        </w:rPr>
        <w:t xml:space="preserve">inter-annotator agreement </w:t>
      </w:r>
      <w:r w:rsidR="00A608EB">
        <w:t xml:space="preserve">and </w:t>
      </w:r>
      <w:r w:rsidR="00A608EB">
        <w:rPr>
          <w:i/>
          <w:iCs/>
        </w:rPr>
        <w:t xml:space="preserve">F-measure </w:t>
      </w:r>
      <w:r w:rsidR="00A608EB">
        <w:t xml:space="preserve">and proximity operators to find cases where they occur near each other were used to retrieve an initial set of around 100 papers (we do not have the exact number).  Those were then examined manually, and any papers in which the inter-annotator agreement was higher than system performance </w:t>
      </w:r>
      <w:r w:rsidR="00A608EB">
        <w:rPr>
          <w:i/>
          <w:iCs/>
        </w:rPr>
        <w:t xml:space="preserve">or </w:t>
      </w:r>
      <w:r w:rsidR="00A608EB">
        <w:t>there was no explicit discussion of the relationship between them were excluded.  This resulted in a set of 12 articles</w:t>
      </w:r>
      <w:r w:rsidR="0022785A">
        <w:t>XX how many?? Says 6 below…</w:t>
      </w:r>
      <w:r w:rsidR="007E3D06">
        <w:t xml:space="preserve"> T</w:t>
      </w:r>
      <w:r w:rsidR="00F84EDA">
        <w:t xml:space="preserve">he small number reflects the fact that this </w:t>
      </w:r>
      <w:r w:rsidR="007E3D06">
        <w:t>is not a commonly reported phenomenon.</w:t>
      </w:r>
      <w:r w:rsidR="00F84EDA">
        <w:t xml:space="preserve">  But, neither is it unattested—this was not just a single counter-example.</w:t>
      </w:r>
    </w:p>
    <w:p w14:paraId="17A1F979" w14:textId="78F9A38C" w:rsidR="00C02905" w:rsidRDefault="00C02403" w:rsidP="00E86229">
      <w:pPr>
        <w:pStyle w:val="DEnumeratedList"/>
        <w:numPr>
          <w:ilvl w:val="0"/>
          <w:numId w:val="0"/>
        </w:numPr>
        <w:jc w:val="both"/>
      </w:pPr>
      <w:r>
        <w:t>T</w:t>
      </w:r>
      <w:r w:rsidR="00291E58">
        <w:t>he results of the literature search</w:t>
      </w:r>
      <w:r w:rsidR="00BA004F">
        <w:t xml:space="preserve"> found</w:t>
      </w:r>
      <w:r>
        <w:t xml:space="preserve"> a total of twelve articles:</w:t>
      </w:r>
      <w:r w:rsidR="00BA004F">
        <w:t xml:space="preserve"> six articles claiming that human performance is the upper bound of computer performance, and</w:t>
      </w:r>
      <w:r w:rsidR="00291E58">
        <w:t xml:space="preserve"> six arti</w:t>
      </w:r>
      <w:r>
        <w:t xml:space="preserve">cles in the biomedical or </w:t>
      </w:r>
      <w:r w:rsidR="00291E58">
        <w:t>general domain</w:t>
      </w:r>
      <w:r w:rsidR="00BC132E">
        <w:t>s</w:t>
      </w:r>
      <w:r w:rsidR="00291E58">
        <w:t xml:space="preserve"> where at least one system outperformed the annotators (IAA)</w:t>
      </w:r>
      <w:r w:rsidR="00E60246">
        <w:t xml:space="preserve"> to the extent that we understand the agreement </w:t>
      </w:r>
      <w:r w:rsidR="00BC132E">
        <w:t xml:space="preserve">and </w:t>
      </w:r>
      <w:r w:rsidR="00DF1A17">
        <w:t>performance metrics</w:t>
      </w:r>
      <w:r w:rsidR="00291E58">
        <w:t>.</w:t>
      </w:r>
      <w:r w:rsidR="0098520A">
        <w:t xml:space="preserve"> There were twenty systems tested against the IAA within the six papers where the systems outperformed the IAA.</w:t>
      </w:r>
      <w:r w:rsidR="00AF7F36">
        <w:t xml:space="preserve"> We next collected the IAA and system performance measure for all sys</w:t>
      </w:r>
      <w:r w:rsidR="00772ED4">
        <w:t>tems within the twelve</w:t>
      </w:r>
      <w:r w:rsidR="00AF7F36">
        <w:t xml:space="preserve"> articles, if they calculat</w:t>
      </w:r>
      <w:r w:rsidR="00A52346">
        <w:t>e</w:t>
      </w:r>
      <w:r w:rsidR="00AF7F36">
        <w:t xml:space="preserve">d both. </w:t>
      </w:r>
      <w:r w:rsidR="00BC32AC">
        <w:t xml:space="preserve">To evaluate the possibility that these values were noise, rather than an actual finding, we used simple statistical models to test for structure in the relation between IAA and system performance </w:t>
      </w:r>
      <w:r w:rsidR="0037068B">
        <w:t>in three data sets: system</w:t>
      </w:r>
      <w:r w:rsidR="00AF7F36">
        <w:t>s that</w:t>
      </w:r>
      <w:r w:rsidR="0037068B">
        <w:t xml:space="preserve"> outperformed the IAA, </w:t>
      </w:r>
      <w:r w:rsidR="00AF7F36">
        <w:t>systems that did not</w:t>
      </w:r>
      <w:r w:rsidR="0037068B">
        <w:t>, and both combined.</w:t>
      </w:r>
      <w:r w:rsidR="00B152D9">
        <w:t xml:space="preserve"> </w:t>
      </w:r>
      <w:r w:rsidR="00BC32AC">
        <w:t xml:space="preserve">The </w:t>
      </w:r>
      <w:r w:rsidR="004253AF">
        <w:t>reasoning</w:t>
      </w:r>
      <w:r w:rsidR="00BC32AC">
        <w:t xml:space="preserve"> here is that if the findings are noise, </w:t>
      </w:r>
      <w:r w:rsidR="0063743D">
        <w:t>that should be reflected as random variation in the F-measure, the IAA, or both</w:t>
      </w:r>
      <w:r w:rsidR="006218AE">
        <w:t>;</w:t>
      </w:r>
      <w:r w:rsidR="00BC32AC">
        <w:t xml:space="preserve"> </w:t>
      </w:r>
      <w:r w:rsidR="0063743D">
        <w:t xml:space="preserve">on the other hand, </w:t>
      </w:r>
      <w:r w:rsidR="00BC32AC">
        <w:t xml:space="preserve">if it is not just noise, then that would be reflected </w:t>
      </w:r>
      <w:r w:rsidR="00E86229">
        <w:t xml:space="preserve">by a </w:t>
      </w:r>
      <w:r w:rsidR="00C903BC">
        <w:t>xxx</w:t>
      </w:r>
      <w:r w:rsidR="00BC32AC">
        <w:t>.</w:t>
      </w:r>
    </w:p>
    <w:p w14:paraId="10EFD8F4" w14:textId="682A97AC" w:rsidR="002F24A5" w:rsidRPr="00CA6E91" w:rsidRDefault="00C02905" w:rsidP="00E776BC">
      <w:pPr>
        <w:pStyle w:val="DEnumeratedList"/>
        <w:numPr>
          <w:ilvl w:val="0"/>
          <w:numId w:val="0"/>
        </w:numPr>
        <w:jc w:val="both"/>
      </w:pPr>
      <w:r>
        <w:lastRenderedPageBreak/>
        <w:t>For all three datasets, w</w:t>
      </w:r>
      <w:r w:rsidR="00B152D9">
        <w:t>e first analyz</w:t>
      </w:r>
      <w:r w:rsidR="001B7E1A">
        <w:t xml:space="preserve">ed the distributions of </w:t>
      </w:r>
      <w:r w:rsidR="0037068B">
        <w:t>these</w:t>
      </w:r>
      <w:r w:rsidR="001B7E1A">
        <w:t xml:space="preserve"> data</w:t>
      </w:r>
      <w:r w:rsidR="00B152D9">
        <w:t xml:space="preserve"> using the Shapiro-Wilk normality test</w:t>
      </w:r>
      <w:r w:rsidR="004F63FE">
        <w:t xml:space="preserve"> </w:t>
      </w:r>
      <w:r w:rsidR="004F63FE">
        <w:fldChar w:fldCharType="begin"/>
      </w:r>
      <w:r w:rsidR="00D541DD">
        <w:instrText xml:space="preserve"> ADDIN EN.CITE &lt;EndNote&gt;&lt;Cite&gt;&lt;Author&gt;Shapiro&lt;/Author&gt;&lt;Year&gt;1965&lt;/Year&gt;&lt;RecNum&gt;8&lt;/RecNum&gt;&lt;DisplayText&gt;[21]&lt;/DisplayText&gt;&lt;record&gt;&lt;rec-number&gt;8&lt;/rec-number&gt;&lt;foreign-keys&gt;&lt;key app="EN" db-id="0zprsadv8f2wpbe5v0r5wa0j59xspaf5z5s9" timestamp="1480470536"&gt;8&lt;/key&gt;&lt;/foreign-keys&gt;&lt;ref-type name="Journal Article"&gt;17&lt;/ref-type&gt;&lt;contributors&gt;&lt;authors&gt;&lt;author&gt;S. S. Shapiro&lt;/author&gt;&lt;author&gt;M. B. Wilk&lt;/author&gt;&lt;/authors&gt;&lt;/contributors&gt;&lt;titles&gt;&lt;title&gt;An Analysis of Variance Test for Normality (complete Samples)&lt;/title&gt;&lt;secondary-title&gt;Biometrika&lt;/secondary-title&gt;&lt;/titles&gt;&lt;periodical&gt;&lt;full-title&gt;Biometrika&lt;/full-title&gt;&lt;/periodical&gt;&lt;pages&gt;591-611&lt;/pages&gt;&lt;volume&gt;52&lt;/volume&gt;&lt;number&gt;3/4&lt;/number&gt;&lt;dates&gt;&lt;year&gt;1965&lt;/year&gt;&lt;/dates&gt;&lt;urls&gt;&lt;/urls&gt;&lt;/record&gt;&lt;/Cite&gt;&lt;/EndNote&gt;</w:instrText>
      </w:r>
      <w:r w:rsidR="004F63FE">
        <w:fldChar w:fldCharType="separate"/>
      </w:r>
      <w:r w:rsidR="00D541DD">
        <w:t>[21]</w:t>
      </w:r>
      <w:r w:rsidR="004F63FE">
        <w:fldChar w:fldCharType="end"/>
      </w:r>
      <w:r w:rsidR="00B152D9">
        <w:t xml:space="preserve"> to dete</w:t>
      </w:r>
      <w:r w:rsidR="0037068B">
        <w:t xml:space="preserve">rmine if they were </w:t>
      </w:r>
      <w:r w:rsidR="003B7D3C">
        <w:t>normall</w:t>
      </w:r>
      <w:r w:rsidR="00E776BC">
        <w:t xml:space="preserve">y distributed. We calculated the correlation between IAA and F-measure, reasoning that if the papers that report out-performing IAA are just observing noise, then there should be no relationship between them. </w:t>
      </w:r>
      <w:r w:rsidR="0037068B">
        <w:t>Spearman’s correlation</w:t>
      </w:r>
      <w:r w:rsidR="00E776BC">
        <w:t>, a non-parametric test</w:t>
      </w:r>
      <w:r>
        <w:t xml:space="preserve"> </w:t>
      </w:r>
      <w:r>
        <w:fldChar w:fldCharType="begin"/>
      </w:r>
      <w:r w:rsidR="00D541DD">
        <w:instrText xml:space="preserve"> ADDIN EN.CITE &lt;EndNote&gt;&lt;Cite&gt;&lt;Author&gt;Mukaka&lt;/Author&gt;&lt;Year&gt;2012&lt;/Year&gt;&lt;RecNum&gt;9&lt;/RecNum&gt;&lt;DisplayText&gt;[12]&lt;/DisplayText&gt;&lt;record&gt;&lt;rec-number&gt;9&lt;/rec-number&gt;&lt;foreign-keys&gt;&lt;key app="EN" db-id="0zprsadv8f2wpbe5v0r5wa0j59xspaf5z5s9" timestamp="1480470737"&gt;9&lt;/key&gt;&lt;/foreign-keys&gt;&lt;ref-type name="Journal Article"&gt;17&lt;/ref-type&gt;&lt;contributors&gt;&lt;authors&gt;&lt;author&gt;M. Mukaka&lt;/author&gt;&lt;/authors&gt;&lt;/contributors&gt;&lt;titles&gt;&lt;title&gt;A guide to appropriate use of Correlation co-efficient in medical research&lt;/title&gt;&lt;secondary-title&gt;Malawi Medical Journal: The Journal of Medical Association of Malawi&lt;/secondary-title&gt;&lt;/titles&gt;&lt;periodical&gt;&lt;full-title&gt;Malawi Medical Journal: The Journal of Medical Association of Malawi&lt;/full-title&gt;&lt;/periodical&gt;&lt;pages&gt;69-71&lt;/pages&gt;&lt;volume&gt;24&lt;/volume&gt;&lt;number&gt;3&lt;/number&gt;&lt;dates&gt;&lt;year&gt;2012&lt;/year&gt;&lt;/dates&gt;&lt;urls&gt;&lt;/urls&gt;&lt;/record&gt;&lt;/Cite&gt;&lt;/EndNote&gt;</w:instrText>
      </w:r>
      <w:r>
        <w:fldChar w:fldCharType="separate"/>
      </w:r>
      <w:r w:rsidR="00D541DD">
        <w:t>[12]</w:t>
      </w:r>
      <w:r>
        <w:fldChar w:fldCharType="end"/>
      </w:r>
      <w:r w:rsidR="00E776BC">
        <w:t>, was used because most of the distributions were not normal. The details are available on the GitHub site.</w:t>
      </w:r>
    </w:p>
    <w:p w14:paraId="7F780C3E" w14:textId="77777777" w:rsidR="00161C0D" w:rsidRPr="00FB07AC" w:rsidRDefault="00161C0D" w:rsidP="00161C0D">
      <w:pPr>
        <w:pStyle w:val="ALevelOneHeader"/>
      </w:pPr>
      <w:r>
        <w:t>Results</w:t>
      </w:r>
    </w:p>
    <w:p w14:paraId="2F56862F" w14:textId="05F853E7" w:rsidR="00A05AF3" w:rsidRDefault="009F5427" w:rsidP="00331C6D">
      <w:pPr>
        <w:pStyle w:val="DBodyText"/>
      </w:pPr>
      <w:r>
        <w:t>Neither we nor a professional</w:t>
      </w:r>
      <w:r w:rsidR="00161C0D">
        <w:t xml:space="preserve"> literature search service found an authoritative citation </w:t>
      </w:r>
      <w:r w:rsidR="00331C6D">
        <w:t>for</w:t>
      </w:r>
      <w:r w:rsidR="00161C0D">
        <w:t xml:space="preserve"> the </w:t>
      </w:r>
      <w:r w:rsidR="00331C6D">
        <w:t>idea</w:t>
      </w:r>
      <w:r w:rsidR="00161C0D">
        <w:t xml:space="preserve"> that inter-annotator </w:t>
      </w:r>
      <w:r w:rsidR="00CC2386">
        <w:t>agreement</w:t>
      </w:r>
      <w:r w:rsidR="00983FB5">
        <w:t xml:space="preserve"> </w:t>
      </w:r>
      <w:r w:rsidR="00CC2386">
        <w:t>is the up</w:t>
      </w:r>
      <w:r w:rsidR="00983FB5">
        <w:t xml:space="preserve">per bound on language processing </w:t>
      </w:r>
      <w:r w:rsidR="00CC2386">
        <w:t xml:space="preserve"> </w:t>
      </w:r>
      <w:r w:rsidR="00983FB5">
        <w:t xml:space="preserve">system </w:t>
      </w:r>
      <w:r w:rsidR="00CC2386">
        <w:t>performance</w:t>
      </w:r>
      <w:r w:rsidR="005B66AD">
        <w:t xml:space="preserve">. </w:t>
      </w:r>
      <w:r w:rsidR="004E7CCB">
        <w:t xml:space="preserve">Nonetheless, </w:t>
      </w:r>
      <w:r w:rsidR="00EF7A57">
        <w:t xml:space="preserve">the ubiquity of the assumption can be seen in </w:t>
      </w:r>
      <w:r w:rsidR="004E7CCB">
        <w:t xml:space="preserve">multiple </w:t>
      </w:r>
      <w:r w:rsidR="00EF7A57">
        <w:t xml:space="preserve">papers by </w:t>
      </w:r>
      <w:r w:rsidR="004E7CCB">
        <w:t>researchers of renown</w:t>
      </w:r>
      <w:r w:rsidR="00EF7A57">
        <w:t>—s</w:t>
      </w:r>
      <w:r w:rsidR="00ED1233">
        <w:t>ee</w:t>
      </w:r>
      <w:r w:rsidR="00EF7A57">
        <w:t xml:space="preserve"> </w:t>
      </w:r>
      <w:r w:rsidR="00545108">
        <w:t xml:space="preserve">the quotes in </w:t>
      </w:r>
      <w:r w:rsidR="00EF7A57">
        <w:t>T</w:t>
      </w:r>
      <w:r w:rsidR="00ED1233">
        <w:t>able 1</w:t>
      </w:r>
      <w:r w:rsidR="00CC2386">
        <w:t>.</w:t>
      </w:r>
    </w:p>
    <w:p w14:paraId="375D72F0" w14:textId="060CC578" w:rsidR="00CC2386" w:rsidRPr="005C35B6" w:rsidRDefault="00CC2386" w:rsidP="003648DD">
      <w:pPr>
        <w:pStyle w:val="DTableTitle"/>
        <w:jc w:val="both"/>
      </w:pPr>
      <w:r w:rsidRPr="005C35B6">
        <w:t xml:space="preserve">Table </w:t>
      </w:r>
      <w:r w:rsidR="00ED1233">
        <w:t xml:space="preserve">1 </w:t>
      </w:r>
      <w:r w:rsidR="00FA3B47">
        <w:t>– Explicit statements of the as</w:t>
      </w:r>
      <w:r>
        <w:t xml:space="preserve">ssumption of IAA as </w:t>
      </w:r>
      <w:r w:rsidR="003648DD">
        <w:t xml:space="preserve">an </w:t>
      </w:r>
      <w:r>
        <w:t xml:space="preserve">upper bound in the </w:t>
      </w:r>
      <w:r w:rsidR="003648DD">
        <w:t xml:space="preserve">natural language processing </w:t>
      </w:r>
      <w:r>
        <w:t>literature</w:t>
      </w:r>
    </w:p>
    <w:tbl>
      <w:tblPr>
        <w:tblW w:w="5022" w:type="dxa"/>
        <w:tblInd w:w="18" w:type="dxa"/>
        <w:tblLayout w:type="fixed"/>
        <w:tblLook w:val="0000" w:firstRow="0" w:lastRow="0" w:firstColumn="0" w:lastColumn="0" w:noHBand="0" w:noVBand="0"/>
      </w:tblPr>
      <w:tblGrid>
        <w:gridCol w:w="1512"/>
        <w:gridCol w:w="3510"/>
      </w:tblGrid>
      <w:tr w:rsidR="00CC2386" w:rsidRPr="00FB07AC" w14:paraId="21393E67" w14:textId="77777777" w:rsidTr="00142576">
        <w:tc>
          <w:tcPr>
            <w:tcW w:w="1512" w:type="dxa"/>
            <w:tcBorders>
              <w:top w:val="single" w:sz="4" w:space="0" w:color="auto"/>
              <w:bottom w:val="single" w:sz="4" w:space="0" w:color="auto"/>
            </w:tcBorders>
            <w:vAlign w:val="bottom"/>
          </w:tcPr>
          <w:p w14:paraId="170F3616" w14:textId="37A31444" w:rsidR="00CC2386" w:rsidRPr="00677D7A" w:rsidRDefault="00CC2386" w:rsidP="005E20B0">
            <w:pPr>
              <w:rPr>
                <w:b/>
                <w:noProof/>
              </w:rPr>
            </w:pPr>
            <w:r>
              <w:rPr>
                <w:b/>
                <w:noProof/>
              </w:rPr>
              <w:t>Paper</w:t>
            </w:r>
          </w:p>
        </w:tc>
        <w:tc>
          <w:tcPr>
            <w:tcW w:w="3510" w:type="dxa"/>
            <w:tcBorders>
              <w:top w:val="single" w:sz="4" w:space="0" w:color="auto"/>
              <w:bottom w:val="single" w:sz="4" w:space="0" w:color="auto"/>
            </w:tcBorders>
            <w:vAlign w:val="bottom"/>
          </w:tcPr>
          <w:p w14:paraId="3D9A95C0" w14:textId="31665786" w:rsidR="00CC2386" w:rsidRPr="00677D7A" w:rsidRDefault="00CC2386" w:rsidP="005E20B0">
            <w:pPr>
              <w:rPr>
                <w:b/>
                <w:noProof/>
              </w:rPr>
            </w:pPr>
            <w:r>
              <w:rPr>
                <w:b/>
                <w:noProof/>
              </w:rPr>
              <w:t>Quote</w:t>
            </w:r>
          </w:p>
        </w:tc>
      </w:tr>
      <w:tr w:rsidR="00CC2386" w:rsidRPr="00FB07AC" w14:paraId="0D09D916" w14:textId="77777777" w:rsidTr="00142576">
        <w:tc>
          <w:tcPr>
            <w:tcW w:w="1512" w:type="dxa"/>
            <w:tcBorders>
              <w:top w:val="single" w:sz="4" w:space="0" w:color="auto"/>
            </w:tcBorders>
          </w:tcPr>
          <w:p w14:paraId="2C1BC5AB" w14:textId="771FA509" w:rsidR="00CC2386" w:rsidRPr="00677D7A" w:rsidRDefault="00CC2386" w:rsidP="00D541DD">
            <w:pPr>
              <w:rPr>
                <w:noProof/>
              </w:rPr>
            </w:pPr>
            <w:r>
              <w:rPr>
                <w:noProof/>
              </w:rPr>
              <w:t>Resnik and Lin</w:t>
            </w:r>
            <w:r w:rsidR="00320E5D">
              <w:rPr>
                <w:noProof/>
              </w:rPr>
              <w:t xml:space="preserve"> </w:t>
            </w:r>
            <w:r w:rsidR="00320E5D">
              <w:rPr>
                <w:noProof/>
              </w:rPr>
              <w:fldChar w:fldCharType="begin"/>
            </w:r>
            <w:r w:rsidR="00D541DD">
              <w:rPr>
                <w:noProof/>
              </w:rPr>
              <w:instrText xml:space="preserve"> ADDIN EN.CITE &lt;EndNote&gt;&lt;Cite&gt;&lt;Author&gt;Resnik&lt;/Author&gt;&lt;Year&gt;2010&lt;/Year&gt;&lt;RecNum&gt;10&lt;/RecNum&gt;&lt;DisplayText&gt;[19]&lt;/DisplayText&gt;&lt;record&gt;&lt;rec-number&gt;10&lt;/rec-number&gt;&lt;foreign-keys&gt;&lt;key app="EN" db-id="0zprsadv8f2wpbe5v0r5wa0j59xspaf5z5s9" timestamp="1480470974"&gt;10&lt;/key&gt;&lt;/foreign-keys&gt;&lt;ref-type name="Journal Article"&gt;17&lt;/ref-type&gt;&lt;contributors&gt;&lt;authors&gt;&lt;author&gt;Philip Resnik&lt;/author&gt;&lt;author&gt;Jimmy Lin&lt;/author&gt;&lt;/authors&gt;&lt;/contributors&gt;&lt;titles&gt;&lt;title&gt;Evaluation of NLP Sys-tems&lt;/title&gt;&lt;secondary-title&gt;The handbook of computational linguistics and natural language processing&lt;/secondary-title&gt;&lt;/titles&gt;&lt;periodical&gt;&lt;full-title&gt;The handbook of computational linguistics and natural language processing&lt;/full-title&gt;&lt;/periodical&gt;&lt;volume&gt;57&lt;/volume&gt;&lt;section&gt;271-295&lt;/section&gt;&lt;dates&gt;&lt;year&gt;2010&lt;/year&gt;&lt;/dates&gt;&lt;urls&gt;&lt;/urls&gt;&lt;/record&gt;&lt;/Cite&gt;&lt;/EndNote&gt;</w:instrText>
            </w:r>
            <w:r w:rsidR="00320E5D">
              <w:rPr>
                <w:noProof/>
              </w:rPr>
              <w:fldChar w:fldCharType="separate"/>
            </w:r>
            <w:r w:rsidR="00D541DD">
              <w:rPr>
                <w:noProof/>
              </w:rPr>
              <w:t>[19]</w:t>
            </w:r>
            <w:r w:rsidR="00320E5D">
              <w:rPr>
                <w:noProof/>
              </w:rPr>
              <w:fldChar w:fldCharType="end"/>
            </w:r>
          </w:p>
        </w:tc>
        <w:tc>
          <w:tcPr>
            <w:tcW w:w="3510" w:type="dxa"/>
            <w:tcBorders>
              <w:top w:val="single" w:sz="4" w:space="0" w:color="auto"/>
            </w:tcBorders>
          </w:tcPr>
          <w:p w14:paraId="407AF934" w14:textId="141D33B0" w:rsidR="00CC2386" w:rsidRPr="00677D7A" w:rsidRDefault="00CC2386" w:rsidP="005E20B0">
            <w:pPr>
              <w:rPr>
                <w:noProof/>
              </w:rPr>
            </w:pPr>
            <w:r>
              <w:rPr>
                <w:noProof/>
              </w:rPr>
              <w:t>“It is generally agreed that human inter-annotator agreement defines the upper limit on our ability to measure automated performance”</w:t>
            </w:r>
          </w:p>
        </w:tc>
      </w:tr>
      <w:tr w:rsidR="00CC2386" w:rsidRPr="00FB07AC" w14:paraId="2C0EA506" w14:textId="77777777" w:rsidTr="00142576">
        <w:tc>
          <w:tcPr>
            <w:tcW w:w="1512" w:type="dxa"/>
          </w:tcPr>
          <w:p w14:paraId="4DD9D1EB" w14:textId="3DF0052C" w:rsidR="00CC2386" w:rsidRPr="00677D7A" w:rsidRDefault="00CE2E5F" w:rsidP="00D541DD">
            <w:pPr>
              <w:rPr>
                <w:noProof/>
              </w:rPr>
            </w:pPr>
            <w:r>
              <w:rPr>
                <w:noProof/>
              </w:rPr>
              <w:t>Gale, Church, and Yarowsky</w:t>
            </w:r>
            <w:r w:rsidR="00E41C4C">
              <w:rPr>
                <w:noProof/>
              </w:rPr>
              <w:t xml:space="preserve"> </w:t>
            </w:r>
            <w:r w:rsidR="00E41C4C">
              <w:rPr>
                <w:noProof/>
              </w:rPr>
              <w:fldChar w:fldCharType="begin"/>
            </w:r>
            <w:r w:rsidR="00D541DD">
              <w:rPr>
                <w:noProof/>
              </w:rPr>
              <w:instrText xml:space="preserve"> ADDIN EN.CITE &lt;EndNote&gt;&lt;Cite&gt;&lt;Author&gt;Gale&lt;/Author&gt;&lt;Year&gt;1992&lt;/Year&gt;&lt;RecNum&gt;11&lt;/RecNum&gt;&lt;DisplayText&gt;[7]&lt;/DisplayText&gt;&lt;record&gt;&lt;rec-number&gt;11&lt;/rec-number&gt;&lt;foreign-keys&gt;&lt;key app="EN" db-id="0zprsadv8f2wpbe5v0r5wa0j59xspaf5z5s9" timestamp="1480471422"&gt;11&lt;/key&gt;&lt;/foreign-keys&gt;&lt;ref-type name="Conference Proceedings"&gt;10&lt;/ref-type&gt;&lt;contributors&gt;&lt;authors&gt;&lt;author&gt;William Gale&lt;/author&gt;&lt;author&gt;Kenneth Ward Church&lt;/author&gt;&lt;author&gt;David Yarowsky&lt;/author&gt;&lt;/authors&gt;&lt;/contributors&gt;&lt;titles&gt;&lt;title&gt;Estimating upper and lower bounds on the performance of word-sense disambiguation programs&lt;/title&gt;&lt;secondary-title&gt;annual meeting on Association for Computational Linguistics&lt;/secondary-title&gt;&lt;/titles&gt;&lt;dates&gt;&lt;year&gt;1992&lt;/year&gt;&lt;/dates&gt;&lt;urls&gt;&lt;/urls&gt;&lt;custom3&gt;Proceedings of the 30th annual meeting on Association for Computational Linguistics&lt;/custom3&gt;&lt;/record&gt;&lt;/Cite&gt;&lt;/EndNote&gt;</w:instrText>
            </w:r>
            <w:r w:rsidR="00E41C4C">
              <w:rPr>
                <w:noProof/>
              </w:rPr>
              <w:fldChar w:fldCharType="separate"/>
            </w:r>
            <w:r w:rsidR="00D541DD">
              <w:rPr>
                <w:noProof/>
              </w:rPr>
              <w:t>[7]</w:t>
            </w:r>
            <w:r w:rsidR="00E41C4C">
              <w:rPr>
                <w:noProof/>
              </w:rPr>
              <w:fldChar w:fldCharType="end"/>
            </w:r>
          </w:p>
        </w:tc>
        <w:tc>
          <w:tcPr>
            <w:tcW w:w="3510" w:type="dxa"/>
          </w:tcPr>
          <w:p w14:paraId="385715AA" w14:textId="269EB413" w:rsidR="00CC2386" w:rsidRPr="00677D7A" w:rsidRDefault="00CE2E5F" w:rsidP="005E20B0">
            <w:pPr>
              <w:rPr>
                <w:noProof/>
              </w:rPr>
            </w:pPr>
            <w:r>
              <w:rPr>
                <w:noProof/>
              </w:rPr>
              <w:t>“An estimate of the upper bound is obtained by assuming that our ability to measure performance is largly limited by our ability to obtain reliable judgements from human informants”</w:t>
            </w:r>
          </w:p>
        </w:tc>
      </w:tr>
      <w:tr w:rsidR="00CC2386" w:rsidRPr="00FB07AC" w14:paraId="18A8ED76" w14:textId="77777777" w:rsidTr="00142576">
        <w:tc>
          <w:tcPr>
            <w:tcW w:w="1512" w:type="dxa"/>
          </w:tcPr>
          <w:p w14:paraId="48DD96A5" w14:textId="207F8A9A" w:rsidR="00CC2386" w:rsidRPr="00677D7A" w:rsidRDefault="00142576" w:rsidP="00D541DD">
            <w:pPr>
              <w:rPr>
                <w:noProof/>
              </w:rPr>
            </w:pPr>
            <w:r>
              <w:rPr>
                <w:noProof/>
              </w:rPr>
              <w:t xml:space="preserve">Ormandjieva, </w:t>
            </w:r>
            <w:r w:rsidR="001D523D" w:rsidRPr="001D523D">
              <w:rPr>
                <w:noProof/>
              </w:rPr>
              <w:t>Hussain, and Kosseim</w:t>
            </w:r>
            <w:r w:rsidR="00E41C4C">
              <w:rPr>
                <w:noProof/>
              </w:rPr>
              <w:t xml:space="preserve"> </w:t>
            </w:r>
            <w:r w:rsidR="00E41C4C">
              <w:rPr>
                <w:noProof/>
              </w:rPr>
              <w:fldChar w:fldCharType="begin"/>
            </w:r>
            <w:r w:rsidR="00D541DD">
              <w:rPr>
                <w:noProof/>
              </w:rPr>
              <w:instrText xml:space="preserve"> ADDIN EN.CITE &lt;EndNote&gt;&lt;Cite&gt;&lt;Author&gt;Ormandjieva&lt;/Author&gt;&lt;Year&gt;2007&lt;/Year&gt;&lt;RecNum&gt;12&lt;/RecNum&gt;&lt;DisplayText&gt;[14]&lt;/DisplayText&gt;&lt;record&gt;&lt;rec-number&gt;12&lt;/rec-number&gt;&lt;foreign-keys&gt;&lt;key app="EN" db-id="0zprsadv8f2wpbe5v0r5wa0j59xspaf5z5s9" timestamp="1480471593"&gt;12&lt;/key&gt;&lt;/foreign-keys&gt;&lt;ref-type name="Conference Paper"&gt;47&lt;/ref-type&gt;&lt;contributors&gt;&lt;authors&gt;&lt;author&gt;Olga Ormandjieva&lt;/author&gt;&lt;author&gt;Ishrar Hussain&lt;/author&gt;&lt;author&gt;Leila Kosseim&lt;/author&gt;&lt;/authors&gt;&lt;/contributors&gt;&lt;titles&gt;&lt;title&gt;Toward a text classification system for the quality as-sessment of software requirements written in natural language&lt;/title&gt;&lt;secondary-title&gt;Fourth international workshop on Software quality assurance: in conjunction with the 6th ESEC/FSE joint meeting&lt;/secondary-title&gt;&lt;/titles&gt;&lt;dates&gt;&lt;year&gt;2007&lt;/year&gt;&lt;/dates&gt;&lt;pub-location&gt;ACM&lt;/pub-location&gt;&lt;urls&gt;&lt;/urls&gt;&lt;/record&gt;&lt;/Cite&gt;&lt;/EndNote&gt;</w:instrText>
            </w:r>
            <w:r w:rsidR="00E41C4C">
              <w:rPr>
                <w:noProof/>
              </w:rPr>
              <w:fldChar w:fldCharType="separate"/>
            </w:r>
            <w:r w:rsidR="00D541DD">
              <w:rPr>
                <w:noProof/>
              </w:rPr>
              <w:t>[14]</w:t>
            </w:r>
            <w:r w:rsidR="00E41C4C">
              <w:rPr>
                <w:noProof/>
              </w:rPr>
              <w:fldChar w:fldCharType="end"/>
            </w:r>
            <w:r w:rsidR="001369EC">
              <w:rPr>
                <w:noProof/>
              </w:rPr>
              <w:t xml:space="preserve"> </w:t>
            </w:r>
          </w:p>
        </w:tc>
        <w:tc>
          <w:tcPr>
            <w:tcW w:w="3510" w:type="dxa"/>
          </w:tcPr>
          <w:p w14:paraId="77E90C02" w14:textId="0FDA6BB6" w:rsidR="00CC2386" w:rsidRPr="00677D7A" w:rsidRDefault="00142576" w:rsidP="00F61390">
            <w:pPr>
              <w:rPr>
                <w:noProof/>
              </w:rPr>
            </w:pPr>
            <w:r>
              <w:rPr>
                <w:noProof/>
              </w:rPr>
              <w:t>“</w:t>
            </w:r>
            <w:r w:rsidR="00F61390">
              <w:rPr>
                <w:noProof/>
              </w:rPr>
              <w:t>…</w:t>
            </w:r>
            <w:r>
              <w:rPr>
                <w:noProof/>
              </w:rPr>
              <w:t>the average inter-annotator agreement</w:t>
            </w:r>
            <w:r w:rsidR="00F61390">
              <w:rPr>
                <w:noProof/>
              </w:rPr>
              <w:t>…</w:t>
            </w:r>
            <w:r>
              <w:rPr>
                <w:noProof/>
              </w:rPr>
              <w:t>should be seen as upper bounds on the accuracy of any classifier”</w:t>
            </w:r>
          </w:p>
        </w:tc>
      </w:tr>
      <w:tr w:rsidR="00CC2386" w:rsidRPr="00FB07AC" w14:paraId="1BC78E32" w14:textId="77777777" w:rsidTr="00142576">
        <w:tc>
          <w:tcPr>
            <w:tcW w:w="1512" w:type="dxa"/>
          </w:tcPr>
          <w:p w14:paraId="23AA7B92" w14:textId="27B22221" w:rsidR="00CC2386" w:rsidRPr="00677D7A" w:rsidRDefault="009729F9" w:rsidP="00D541DD">
            <w:pPr>
              <w:rPr>
                <w:noProof/>
              </w:rPr>
            </w:pPr>
            <w:r>
              <w:rPr>
                <w:noProof/>
              </w:rPr>
              <w:t>Navigli</w:t>
            </w:r>
            <w:r w:rsidR="00E41C4C">
              <w:rPr>
                <w:noProof/>
              </w:rPr>
              <w:t xml:space="preserve"> </w:t>
            </w:r>
            <w:r w:rsidR="00E41C4C">
              <w:rPr>
                <w:noProof/>
              </w:rPr>
              <w:fldChar w:fldCharType="begin"/>
            </w:r>
            <w:r w:rsidR="00D541DD">
              <w:rPr>
                <w:noProof/>
              </w:rPr>
              <w:instrText xml:space="preserve"> ADDIN EN.CITE &lt;EndNote&gt;&lt;Cite&gt;&lt;Author&gt;Navigli&lt;/Author&gt;&lt;Year&gt;2006&lt;/Year&gt;&lt;RecNum&gt;13&lt;/RecNum&gt;&lt;DisplayText&gt;[13]&lt;/DisplayText&gt;&lt;record&gt;&lt;rec-number&gt;13&lt;/rec-number&gt;&lt;foreign-keys&gt;&lt;key app="EN" db-id="0zprsadv8f2wpbe5v0r5wa0j59xspaf5z5s9" timestamp="1480471799"&gt;13&lt;/key&gt;&lt;/foreign-keys&gt;&lt;ref-type name="Conference Proceedings"&gt;10&lt;/ref-type&gt;&lt;contributors&gt;&lt;authors&gt;&lt;author&gt;Roberto Navigli&lt;/author&gt;&lt;/authors&gt;&lt;/contributors&gt;&lt;titles&gt;&lt;title&gt;Meaningful clustering of senses helps boost word sense disambiguation performance&lt;/title&gt;&lt;secondary-title&gt;International Conference on Computational Linguistics and the annual meeting of the Association for Computational Linguistics&lt;/secondary-title&gt;&lt;/titles&gt;&lt;dates&gt;&lt;year&gt;2006&lt;/year&gt;&lt;/dates&gt;&lt;urls&gt;&lt;/urls&gt;&lt;custom3&gt;Proceedings of the 21st International Conference on Computational Linguistics and the 44th annual meeting of the Association for Computational Linguistics&lt;/custom3&gt;&lt;/record&gt;&lt;/Cite&gt;&lt;/EndNote&gt;</w:instrText>
            </w:r>
            <w:r w:rsidR="00E41C4C">
              <w:rPr>
                <w:noProof/>
              </w:rPr>
              <w:fldChar w:fldCharType="separate"/>
            </w:r>
            <w:r w:rsidR="00D541DD">
              <w:rPr>
                <w:noProof/>
              </w:rPr>
              <w:t>[13]</w:t>
            </w:r>
            <w:r w:rsidR="00E41C4C">
              <w:rPr>
                <w:noProof/>
              </w:rPr>
              <w:fldChar w:fldCharType="end"/>
            </w:r>
            <w:r w:rsidR="001369EC">
              <w:rPr>
                <w:noProof/>
              </w:rPr>
              <w:t xml:space="preserve"> </w:t>
            </w:r>
          </w:p>
        </w:tc>
        <w:tc>
          <w:tcPr>
            <w:tcW w:w="3510" w:type="dxa"/>
          </w:tcPr>
          <w:p w14:paraId="5E535040" w14:textId="5E36255C" w:rsidR="00CC2386" w:rsidRPr="00677D7A" w:rsidRDefault="009729F9" w:rsidP="005A254D">
            <w:pPr>
              <w:rPr>
                <w:noProof/>
              </w:rPr>
            </w:pPr>
            <w:r>
              <w:rPr>
                <w:noProof/>
              </w:rPr>
              <w:t>“[</w:t>
            </w:r>
            <w:r w:rsidR="00314FD1">
              <w:rPr>
                <w:noProof/>
              </w:rPr>
              <w:t>I</w:t>
            </w:r>
            <w:r>
              <w:rPr>
                <w:noProof/>
              </w:rPr>
              <w:t xml:space="preserve">nter-annotator agreement] numbers lead us to believe that a credible upper bound for unrestricted find-grained word sense disambiguation  </w:t>
            </w:r>
            <w:r w:rsidR="005A254D">
              <w:rPr>
                <w:noProof/>
              </w:rPr>
              <w:t>is…</w:t>
            </w:r>
            <w:r>
              <w:rPr>
                <w:noProof/>
              </w:rPr>
              <w:t>”</w:t>
            </w:r>
          </w:p>
        </w:tc>
      </w:tr>
      <w:tr w:rsidR="00CC2386" w:rsidRPr="00FB07AC" w14:paraId="10596306" w14:textId="77777777" w:rsidTr="00142576">
        <w:tc>
          <w:tcPr>
            <w:tcW w:w="1512" w:type="dxa"/>
          </w:tcPr>
          <w:p w14:paraId="51A6D44D" w14:textId="7A05D15C" w:rsidR="00CC2386" w:rsidRPr="00677D7A" w:rsidRDefault="009729F9" w:rsidP="00D541DD">
            <w:pPr>
              <w:rPr>
                <w:noProof/>
              </w:rPr>
            </w:pPr>
            <w:r>
              <w:rPr>
                <w:noProof/>
              </w:rPr>
              <w:t>Meyer and Gurevych</w:t>
            </w:r>
            <w:r w:rsidR="00E41C4C">
              <w:rPr>
                <w:noProof/>
              </w:rPr>
              <w:t xml:space="preserve"> </w:t>
            </w:r>
            <w:r w:rsidR="00E41C4C">
              <w:rPr>
                <w:noProof/>
              </w:rPr>
              <w:fldChar w:fldCharType="begin"/>
            </w:r>
            <w:r w:rsidR="00D541DD">
              <w:rPr>
                <w:noProof/>
              </w:rPr>
              <w:instrText xml:space="preserve"> ADDIN EN.CITE &lt;EndNote&gt;&lt;Cite&gt;&lt;Author&gt;Meyer&lt;/Author&gt;&lt;Year&gt;2010&lt;/Year&gt;&lt;RecNum&gt;14&lt;/RecNum&gt;&lt;DisplayText&gt;[11]&lt;/DisplayText&gt;&lt;record&gt;&lt;rec-number&gt;14&lt;/rec-number&gt;&lt;foreign-keys&gt;&lt;key app="EN" db-id="0zprsadv8f2wpbe5v0r5wa0j59xspaf5z5s9" timestamp="1480472213"&gt;14&lt;/key&gt;&lt;/foreign-keys&gt;&lt;ref-type name="Book Section"&gt;5&lt;/ref-type&gt;&lt;contributors&gt;&lt;authors&gt;&lt;author&gt;Christian M. Meyer&lt;/author&gt;&lt;author&gt;Iryna Gurevych&lt;/author&gt;&lt;/authors&gt;&lt;/contributors&gt;&lt;titles&gt;&lt;title&gt;Worth its weight in gold or yet another resource—A comparative study of Wiktionary, OpenThesaurus and GermaNet&lt;/title&gt;&lt;secondary-title&gt;Computational linguistics and intelligent text processing&lt;/secondary-title&gt;&lt;tertiary-title&gt;Lecture Notes in Computer Science&lt;/tertiary-title&gt;&lt;/titles&gt;&lt;pages&gt;38-49&lt;/pages&gt;&lt;number&gt;6008&lt;/number&gt;&lt;dates&gt;&lt;year&gt;2010&lt;/year&gt;&lt;/dates&gt;&lt;publisher&gt;Springer Berlin Heidelberg&lt;/publisher&gt;&lt;isbn&gt;978-3-642-12116-6&lt;/isbn&gt;&lt;urls&gt;&lt;/urls&gt;&lt;/record&gt;&lt;/Cite&gt;&lt;/EndNote&gt;</w:instrText>
            </w:r>
            <w:r w:rsidR="00E41C4C">
              <w:rPr>
                <w:noProof/>
              </w:rPr>
              <w:fldChar w:fldCharType="separate"/>
            </w:r>
            <w:r w:rsidR="00D541DD">
              <w:rPr>
                <w:noProof/>
              </w:rPr>
              <w:t>[11]</w:t>
            </w:r>
            <w:r w:rsidR="00E41C4C">
              <w:rPr>
                <w:noProof/>
              </w:rPr>
              <w:fldChar w:fldCharType="end"/>
            </w:r>
            <w:r w:rsidR="001369EC">
              <w:rPr>
                <w:noProof/>
              </w:rPr>
              <w:t xml:space="preserve"> </w:t>
            </w:r>
          </w:p>
        </w:tc>
        <w:tc>
          <w:tcPr>
            <w:tcW w:w="3510" w:type="dxa"/>
          </w:tcPr>
          <w:p w14:paraId="082B7A66" w14:textId="7992ABCE" w:rsidR="00CC2386" w:rsidRPr="00677D7A" w:rsidRDefault="009729F9" w:rsidP="00314FD1">
            <w:pPr>
              <w:rPr>
                <w:noProof/>
              </w:rPr>
            </w:pPr>
            <w:r w:rsidRPr="009729F9">
              <w:rPr>
                <w:noProof/>
              </w:rPr>
              <w:t>"Besides the inter-annotator agreement A–B, which serves as an upper bound</w:t>
            </w:r>
            <w:r w:rsidR="00314FD1">
              <w:rPr>
                <w:noProof/>
              </w:rPr>
              <w:t>…</w:t>
            </w:r>
            <w:r w:rsidRPr="009729F9">
              <w:rPr>
                <w:noProof/>
              </w:rPr>
              <w:t>"</w:t>
            </w:r>
          </w:p>
        </w:tc>
      </w:tr>
      <w:tr w:rsidR="00CC2386" w:rsidRPr="00FB07AC" w14:paraId="373988AC" w14:textId="77777777" w:rsidTr="00142576">
        <w:tc>
          <w:tcPr>
            <w:tcW w:w="1512" w:type="dxa"/>
          </w:tcPr>
          <w:p w14:paraId="5038A15D" w14:textId="1DBCCF60" w:rsidR="00CC2386" w:rsidRPr="00677D7A" w:rsidRDefault="00DC149E" w:rsidP="00D541DD">
            <w:pPr>
              <w:rPr>
                <w:noProof/>
              </w:rPr>
            </w:pPr>
            <w:r>
              <w:rPr>
                <w:noProof/>
              </w:rPr>
              <w:t>Padó and Lapata</w:t>
            </w:r>
            <w:r w:rsidR="00E41C4C">
              <w:rPr>
                <w:noProof/>
              </w:rPr>
              <w:t xml:space="preserve"> </w:t>
            </w:r>
            <w:r w:rsidR="00E41C4C">
              <w:rPr>
                <w:noProof/>
              </w:rPr>
              <w:fldChar w:fldCharType="begin"/>
            </w:r>
            <w:r w:rsidR="00D541DD">
              <w:rPr>
                <w:noProof/>
              </w:rPr>
              <w:instrText xml:space="preserve"> ADDIN EN.CITE &lt;EndNote&gt;&lt;Cite&gt;&lt;Author&gt;Padó&lt;/Author&gt;&lt;Year&gt;2005&lt;/Year&gt;&lt;RecNum&gt;15&lt;/RecNum&gt;&lt;DisplayText&gt;[15]&lt;/DisplayText&gt;&lt;record&gt;&lt;rec-number&gt;15&lt;/rec-number&gt;&lt;foreign-keys&gt;&lt;key app="EN" db-id="0zprsadv8f2wpbe5v0r5wa0j59xspaf5z5s9" timestamp="1480472380"&gt;15&lt;/key&gt;&lt;/foreign-keys&gt;&lt;ref-type name="Conference Proceedings"&gt;10&lt;/ref-type&gt;&lt;contributors&gt;&lt;authors&gt;&lt;author&gt;Sebastian Padó&lt;/author&gt;&lt;author&gt;Mirella Lapata &lt;/author&gt;&lt;/authors&gt;&lt;/contributors&gt;&lt;titles&gt;&lt;title&gt;Cross-linguistic projection of role-semantic information&lt;/title&gt;&lt;secondary-title&gt;Proceedings of the conference on Human Language Technology and Empirical Methods in Natural Language Processing - HLT &amp;apos;05&lt;/secondary-title&gt;&lt;/titles&gt;&lt;pages&gt;859-866&lt;/pages&gt;&lt;dates&gt;&lt;year&gt;2005&lt;/year&gt;&lt;pub-dates&gt;&lt;date&gt;October&lt;/date&gt;&lt;/pub-dates&gt;&lt;/dates&gt;&lt;urls&gt;&lt;/urls&gt;&lt;/record&gt;&lt;/Cite&gt;&lt;/EndNote&gt;</w:instrText>
            </w:r>
            <w:r w:rsidR="00E41C4C">
              <w:rPr>
                <w:noProof/>
              </w:rPr>
              <w:fldChar w:fldCharType="separate"/>
            </w:r>
            <w:r w:rsidR="00D541DD">
              <w:rPr>
                <w:noProof/>
              </w:rPr>
              <w:t>[15]</w:t>
            </w:r>
            <w:r w:rsidR="00E41C4C">
              <w:rPr>
                <w:noProof/>
              </w:rPr>
              <w:fldChar w:fldCharType="end"/>
            </w:r>
            <w:r w:rsidR="001369EC">
              <w:rPr>
                <w:noProof/>
              </w:rPr>
              <w:t xml:space="preserve"> </w:t>
            </w:r>
          </w:p>
        </w:tc>
        <w:tc>
          <w:tcPr>
            <w:tcW w:w="3510" w:type="dxa"/>
          </w:tcPr>
          <w:p w14:paraId="279351DE" w14:textId="4D886280" w:rsidR="00CC2386" w:rsidRPr="00677D7A" w:rsidRDefault="00DC149E" w:rsidP="00314FD1">
            <w:pPr>
              <w:rPr>
                <w:noProof/>
              </w:rPr>
            </w:pPr>
            <w:r>
              <w:rPr>
                <w:noProof/>
              </w:rPr>
              <w:t>“</w:t>
            </w:r>
            <w:r w:rsidR="00314FD1">
              <w:rPr>
                <w:noProof/>
              </w:rPr>
              <w:t>..</w:t>
            </w:r>
            <w:r>
              <w:rPr>
                <w:noProof/>
              </w:rPr>
              <w:t>the upper bound given by the inter-annotator agreement on the calibration data set”</w:t>
            </w:r>
          </w:p>
        </w:tc>
      </w:tr>
    </w:tbl>
    <w:p w14:paraId="54C9CB23" w14:textId="40C1F8D3" w:rsidR="001D3E98" w:rsidRDefault="00DD5E29" w:rsidP="001D3E98">
      <w:pPr>
        <w:pStyle w:val="DBodyText"/>
      </w:pPr>
      <w:r>
        <w:t>Next we found six papers (four from the biomedical</w:t>
      </w:r>
      <w:r w:rsidR="0096795D">
        <w:t xml:space="preserve"> domain and two from the general</w:t>
      </w:r>
      <w:r>
        <w:t xml:space="preserve"> domain) where at least o</w:t>
      </w:r>
      <w:r w:rsidR="00DB2AD8">
        <w:t>ne system outperformed the IAA</w:t>
      </w:r>
      <w:r w:rsidR="00ED1233">
        <w:t xml:space="preserve"> (see table 2</w:t>
      </w:r>
      <w:r w:rsidR="002B0D21">
        <w:t>)</w:t>
      </w:r>
      <w:r w:rsidR="00DB2AD8">
        <w:t xml:space="preserve">. </w:t>
      </w:r>
      <w:r w:rsidR="006334C4">
        <w:t>Note that generally</w:t>
      </w:r>
      <w:r w:rsidR="003B56EF">
        <w:t xml:space="preserve"> system performance was measured using </w:t>
      </w:r>
      <w:r w:rsidR="001138E8">
        <w:t>F</w:t>
      </w:r>
      <w:r w:rsidR="001138E8">
        <w:rPr>
          <w:vertAlign w:val="subscript"/>
        </w:rPr>
        <w:t xml:space="preserve">1 </w:t>
      </w:r>
      <w:r w:rsidR="003B56EF">
        <w:t>measure</w:t>
      </w:r>
      <w:r w:rsidR="00E31B30">
        <w:t>,</w:t>
      </w:r>
      <w:r w:rsidR="003B56EF">
        <w:t xml:space="preserve"> so we will use those te</w:t>
      </w:r>
      <w:r w:rsidR="00EF0E0D">
        <w:t>rms interchangeably from now on.</w:t>
      </w:r>
      <w:r w:rsidR="009854CF">
        <w:t xml:space="preserve"> </w:t>
      </w:r>
      <w:r w:rsidR="001D3E98">
        <w:t>Further</w:t>
      </w:r>
      <w:r w:rsidR="009854CF">
        <w:t xml:space="preserve"> some articl</w:t>
      </w:r>
      <w:r w:rsidR="00E31B30">
        <w:t>es  evaluated multiple systems.</w:t>
      </w:r>
      <w:r w:rsidR="001D3E98">
        <w:t xml:space="preserve"> </w:t>
      </w:r>
    </w:p>
    <w:p w14:paraId="7B1DF7EB" w14:textId="52BFD2B8" w:rsidR="001D3E98" w:rsidRDefault="001D3E98" w:rsidP="00236B35">
      <w:pPr>
        <w:pStyle w:val="DBodyText"/>
      </w:pPr>
      <w:r>
        <w:t xml:space="preserve">*Note that all articles use </w:t>
      </w:r>
      <w:r w:rsidR="001138E8">
        <w:t>F</w:t>
      </w:r>
      <w:r w:rsidR="001138E8">
        <w:rPr>
          <w:vertAlign w:val="subscript"/>
        </w:rPr>
        <w:t xml:space="preserve">1 </w:t>
      </w:r>
      <w:r>
        <w:t>for system performance except for</w:t>
      </w:r>
      <w:r w:rsidR="00236B35">
        <w:t xml:space="preserve"> </w:t>
      </w:r>
      <w:r w:rsidR="00236B35">
        <w:fldChar w:fldCharType="begin"/>
      </w:r>
      <w:r w:rsidR="00236B35">
        <w:instrText xml:space="preserve"> ADDIN EN.CITE &lt;EndNote&gt;&lt;Cite&gt;&lt;Author&gt;Grabar&lt;/Author&gt;&lt;Year&gt;2016&lt;/Year&gt;&lt;RecNum&gt;17&lt;/RecNum&gt;&lt;DisplayText&gt;[8]&lt;/DisplayText&gt;&lt;record&gt;&lt;rec-number&gt;17&lt;/rec-number&gt;&lt;foreign-keys&gt;&lt;key app="EN" db-id="0zprsadv8f2wpbe5v0r5wa0j59xspaf5z5s9" timestamp="1480472780"&gt;17&lt;/key&gt;&lt;/foreign-keys&gt;&lt;ref-type name="Journal Article"&gt;17&lt;/ref-type&gt;&lt;contributors&gt;&lt;authors&gt;&lt;author&gt;Natalia Grabar &lt;/author&gt;&lt;author&gt;Iris Eshkol-Taravela&lt;/author&gt;&lt;/authors&gt;&lt;/contributors&gt;&lt;titles&gt;&lt;title&gt;Disambiguation of occurrences of reformulation markers c’est-à-dire, disons, ça veut dire&lt;/title&gt;&lt;secondary-title&gt;JADT 2016&lt;/secondary-title&gt;&lt;/titles&gt;&lt;periodical&gt;&lt;full-title&gt;JADT 2016&lt;/full-title&gt;&lt;/periodical&gt;&lt;volume&gt;7&lt;/volume&gt;&lt;dates&gt;&lt;year&gt;2016&lt;/year&gt;&lt;pub-dates&gt;&lt;date&gt;June 10, 2016&lt;/date&gt;&lt;/pub-dates&gt;&lt;/dates&gt;&lt;urls&gt;&lt;/urls&gt;&lt;/record&gt;&lt;/Cite&gt;&lt;/EndNote&gt;</w:instrText>
      </w:r>
      <w:r w:rsidR="00236B35">
        <w:fldChar w:fldCharType="separate"/>
      </w:r>
      <w:r w:rsidR="00236B35">
        <w:t>[8]</w:t>
      </w:r>
      <w:r w:rsidR="00236B35">
        <w:fldChar w:fldCharType="end"/>
      </w:r>
      <w:r w:rsidR="00236B35">
        <w:t xml:space="preserve"> (XXcite I think I messed this up),</w:t>
      </w:r>
      <w:r>
        <w:t xml:space="preserve"> which </w:t>
      </w:r>
      <w:r w:rsidR="00236B35">
        <w:t>uses precision.</w:t>
      </w:r>
    </w:p>
    <w:p w14:paraId="464B915F" w14:textId="24FF8F02" w:rsidR="002B0D21" w:rsidRPr="00EF0E0D" w:rsidRDefault="002B0D21" w:rsidP="00EF0E0D">
      <w:pPr>
        <w:pStyle w:val="DBodyText"/>
        <w:sectPr w:rsidR="002B0D21" w:rsidRPr="00EF0E0D" w:rsidSect="00646C05">
          <w:type w:val="continuous"/>
          <w:pgSz w:w="11907" w:h="16840" w:code="9"/>
          <w:pgMar w:top="562" w:right="567" w:bottom="562" w:left="567" w:header="0" w:footer="1440" w:gutter="0"/>
          <w:cols w:num="2" w:space="706"/>
          <w:noEndnote/>
        </w:sectPr>
      </w:pPr>
    </w:p>
    <w:p w14:paraId="0EC9DDCD" w14:textId="1C6BF97D" w:rsidR="002F24A5" w:rsidRDefault="002F24A5">
      <w:pPr>
        <w:overflowPunct/>
        <w:autoSpaceDE/>
        <w:autoSpaceDN/>
        <w:adjustRightInd/>
        <w:textAlignment w:val="auto"/>
        <w:rPr>
          <w:i/>
          <w:noProof/>
        </w:rPr>
      </w:pPr>
    </w:p>
    <w:p w14:paraId="1FA71B45" w14:textId="632F9EC0" w:rsidR="00646C05" w:rsidRDefault="00ED1233" w:rsidP="00ED1233">
      <w:pPr>
        <w:pStyle w:val="DTableTitle"/>
        <w:ind w:left="720"/>
      </w:pPr>
      <w:r>
        <w:t xml:space="preserve">Table 2 </w:t>
      </w:r>
      <w:r w:rsidR="00646C05">
        <w:t>– Systems that outperform the IAA</w:t>
      </w:r>
    </w:p>
    <w:tbl>
      <w:tblPr>
        <w:tblW w:w="10687" w:type="dxa"/>
        <w:tblInd w:w="18" w:type="dxa"/>
        <w:tblLayout w:type="fixed"/>
        <w:tblLook w:val="0000" w:firstRow="0" w:lastRow="0" w:firstColumn="0" w:lastColumn="0" w:noHBand="0" w:noVBand="0"/>
      </w:tblPr>
      <w:tblGrid>
        <w:gridCol w:w="3582"/>
        <w:gridCol w:w="7105"/>
      </w:tblGrid>
      <w:tr w:rsidR="00646C05" w:rsidRPr="00FB07AC" w14:paraId="456A5CD3" w14:textId="77777777" w:rsidTr="003E1E4B">
        <w:trPr>
          <w:trHeight w:val="310"/>
        </w:trPr>
        <w:tc>
          <w:tcPr>
            <w:tcW w:w="3582" w:type="dxa"/>
            <w:tcBorders>
              <w:top w:val="single" w:sz="4" w:space="0" w:color="auto"/>
              <w:bottom w:val="single" w:sz="4" w:space="0" w:color="auto"/>
            </w:tcBorders>
            <w:vAlign w:val="bottom"/>
          </w:tcPr>
          <w:p w14:paraId="68CDF723" w14:textId="77777777" w:rsidR="00646C05" w:rsidRPr="00677D7A" w:rsidRDefault="00646C05" w:rsidP="005E20B0">
            <w:pPr>
              <w:rPr>
                <w:b/>
                <w:noProof/>
              </w:rPr>
            </w:pPr>
            <w:r>
              <w:rPr>
                <w:b/>
                <w:noProof/>
              </w:rPr>
              <w:t>Paper</w:t>
            </w:r>
          </w:p>
        </w:tc>
        <w:tc>
          <w:tcPr>
            <w:tcW w:w="7105" w:type="dxa"/>
            <w:tcBorders>
              <w:top w:val="single" w:sz="4" w:space="0" w:color="auto"/>
              <w:bottom w:val="single" w:sz="4" w:space="0" w:color="auto"/>
            </w:tcBorders>
            <w:vAlign w:val="bottom"/>
          </w:tcPr>
          <w:p w14:paraId="408EE816" w14:textId="711AEDB3" w:rsidR="00646C05" w:rsidRPr="00677D7A" w:rsidRDefault="00F23D53" w:rsidP="005E20B0">
            <w:pPr>
              <w:rPr>
                <w:b/>
                <w:noProof/>
              </w:rPr>
            </w:pPr>
            <w:r>
              <w:rPr>
                <w:b/>
                <w:noProof/>
              </w:rPr>
              <w:t>Systems that outperformed the IAA</w:t>
            </w:r>
          </w:p>
        </w:tc>
      </w:tr>
      <w:tr w:rsidR="00646C05" w:rsidRPr="00FB07AC" w14:paraId="6CF3AABB" w14:textId="77777777" w:rsidTr="003E1E4B">
        <w:trPr>
          <w:trHeight w:val="464"/>
        </w:trPr>
        <w:tc>
          <w:tcPr>
            <w:tcW w:w="3582" w:type="dxa"/>
            <w:tcBorders>
              <w:top w:val="single" w:sz="4" w:space="0" w:color="auto"/>
            </w:tcBorders>
          </w:tcPr>
          <w:p w14:paraId="1C77D369" w14:textId="4237CC23" w:rsidR="00646C05" w:rsidRPr="00F23D53" w:rsidRDefault="00646C05" w:rsidP="00D541DD">
            <w:pPr>
              <w:pStyle w:val="DBulletlevel2"/>
              <w:numPr>
                <w:ilvl w:val="0"/>
                <w:numId w:val="0"/>
              </w:numPr>
              <w:rPr>
                <w:i/>
                <w:iCs/>
              </w:rPr>
            </w:pPr>
            <w:r w:rsidRPr="00F23D53">
              <w:rPr>
                <w:i/>
                <w:iCs/>
              </w:rPr>
              <w:t>Combining Terminology Resources and Statistical Methods for Entity</w:t>
            </w:r>
            <w:r w:rsidR="009B6AB6">
              <w:rPr>
                <w:i/>
                <w:iCs/>
              </w:rPr>
              <w:t xml:space="preserve"> Recognition: an Evaluation </w:t>
            </w:r>
            <w:r w:rsidR="009B6AB6">
              <w:rPr>
                <w:i/>
                <w:iCs/>
              </w:rPr>
              <w:fldChar w:fldCharType="begin"/>
            </w:r>
            <w:r w:rsidR="00D541DD">
              <w:rPr>
                <w:i/>
                <w:iCs/>
              </w:rPr>
              <w:instrText xml:space="preserve"> ADDIN EN.CITE &lt;EndNote&gt;&lt;Cite&gt;&lt;Author&gt;Roberts&lt;/Author&gt;&lt;Year&gt;2008&lt;/Year&gt;&lt;RecNum&gt;16&lt;/RecNum&gt;&lt;DisplayText&gt;[20]&lt;/DisplayText&gt;&lt;record&gt;&lt;rec-number&gt;16&lt;/rec-number&gt;&lt;foreign-keys&gt;&lt;key app="EN" db-id="0zprsadv8f2wpbe5v0r5wa0j59xspaf5z5s9" timestamp="1480472550"&gt;16&lt;/key&gt;&lt;/foreign-keys&gt;&lt;ref-type name="Journal Article"&gt;17&lt;/ref-type&gt;&lt;contributors&gt;&lt;authors&gt;&lt;author&gt;Angus Roberts&lt;/author&gt;&lt;author&gt;Robert Gaizauskas&lt;/author&gt;&lt;author&gt;Mark Hepple&lt;/author&gt;&lt;author&gt;Yikun Guo &lt;/author&gt;&lt;/authors&gt;&lt;/contributors&gt;&lt;titles&gt;&lt;title&gt;Combining Terminology Resources and Statistical Methods for Entity Recognition: An Evaluation. &lt;/title&gt;&lt;secondary-title&gt;LREC: European Language Resources Association.&lt;/secondary-title&gt;&lt;/titles&gt;&lt;periodical&gt;&lt;full-title&gt;LREC: European Language Resources Association.&lt;/full-title&gt;&lt;/periodical&gt;&lt;pages&gt;2974-2980&lt;/pages&gt;&lt;dates&gt;&lt;year&gt;2008&lt;/year&gt;&lt;/dates&gt;&lt;urls&gt;&lt;/urls&gt;&lt;/record&gt;&lt;/Cite&gt;&lt;/EndNote&gt;</w:instrText>
            </w:r>
            <w:r w:rsidR="009B6AB6">
              <w:rPr>
                <w:i/>
                <w:iCs/>
              </w:rPr>
              <w:fldChar w:fldCharType="separate"/>
            </w:r>
            <w:r w:rsidR="00D541DD">
              <w:rPr>
                <w:i/>
                <w:iCs/>
              </w:rPr>
              <w:t>[20]</w:t>
            </w:r>
            <w:r w:rsidR="009B6AB6">
              <w:rPr>
                <w:i/>
                <w:iCs/>
              </w:rPr>
              <w:fldChar w:fldCharType="end"/>
            </w:r>
          </w:p>
        </w:tc>
        <w:tc>
          <w:tcPr>
            <w:tcW w:w="7105" w:type="dxa"/>
            <w:tcBorders>
              <w:top w:val="single" w:sz="4" w:space="0" w:color="auto"/>
            </w:tcBorders>
          </w:tcPr>
          <w:p w14:paraId="471D2F4A" w14:textId="77777777" w:rsidR="00646C05" w:rsidRDefault="00646C05" w:rsidP="00646C05">
            <w:pPr>
              <w:pStyle w:val="DBulletlevel2"/>
              <w:numPr>
                <w:ilvl w:val="0"/>
                <w:numId w:val="17"/>
              </w:numPr>
            </w:pPr>
            <w:r w:rsidRPr="00DD5E29">
              <w:t>Machine learning to recognize specific entities within clinical notes</w:t>
            </w:r>
          </w:p>
          <w:p w14:paraId="3BF624EF" w14:textId="7CD32882" w:rsidR="00646C05" w:rsidRPr="00677D7A" w:rsidRDefault="002B0D21" w:rsidP="00646C05">
            <w:pPr>
              <w:pStyle w:val="DBulletlevel2"/>
              <w:numPr>
                <w:ilvl w:val="0"/>
                <w:numId w:val="17"/>
              </w:numPr>
            </w:pPr>
            <w:r>
              <w:t>C</w:t>
            </w:r>
            <w:r w:rsidR="00646C05" w:rsidRPr="00F12980">
              <w:t xml:space="preserve">lassifying intervention had lowest IAA and </w:t>
            </w:r>
            <w:r w:rsidR="001138E8">
              <w:t>F</w:t>
            </w:r>
            <w:r w:rsidR="001138E8">
              <w:rPr>
                <w:vertAlign w:val="subscript"/>
              </w:rPr>
              <w:t xml:space="preserve">1 </w:t>
            </w:r>
            <w:r w:rsidR="00646C05" w:rsidRPr="00F12980">
              <w:t>≥ IAA with multiple methods</w:t>
            </w:r>
          </w:p>
        </w:tc>
      </w:tr>
      <w:tr w:rsidR="00646C05" w:rsidRPr="00ED6026" w14:paraId="14B76EFD" w14:textId="77777777" w:rsidTr="003E1E4B">
        <w:trPr>
          <w:trHeight w:val="464"/>
        </w:trPr>
        <w:tc>
          <w:tcPr>
            <w:tcW w:w="3582" w:type="dxa"/>
          </w:tcPr>
          <w:p w14:paraId="5AE9B3D4" w14:textId="44B2795B" w:rsidR="00646C05" w:rsidRPr="00F23D53" w:rsidRDefault="00646C05" w:rsidP="008A0C6E">
            <w:pPr>
              <w:rPr>
                <w:i/>
                <w:iCs/>
                <w:noProof/>
              </w:rPr>
            </w:pPr>
            <w:r w:rsidRPr="00F23D53">
              <w:rPr>
                <w:i/>
                <w:iCs/>
                <w:noProof/>
              </w:rPr>
              <w:t xml:space="preserve">Disambiguation of Occurrences of Reformulation Markers </w:t>
            </w:r>
            <w:r w:rsidR="008A0C6E">
              <w:rPr>
                <w:i/>
                <w:iCs/>
                <w:noProof/>
              </w:rPr>
              <w:fldChar w:fldCharType="begin"/>
            </w:r>
            <w:r w:rsidR="008A0C6E">
              <w:rPr>
                <w:i/>
                <w:iCs/>
                <w:noProof/>
              </w:rPr>
              <w:instrText xml:space="preserve"> ADDIN EN.CITE &lt;EndNote&gt;&lt;Cite&gt;&lt;Author&gt;Grabar&lt;/Author&gt;&lt;Year&gt;2016&lt;/Year&gt;&lt;RecNum&gt;17&lt;/RecNum&gt;&lt;DisplayText&gt;[8]&lt;/DisplayText&gt;&lt;record&gt;&lt;rec-number&gt;17&lt;/rec-number&gt;&lt;foreign-keys&gt;&lt;key app="EN" db-id="0zprsadv8f2wpbe5v0r5wa0j59xspaf5z5s9" timestamp="1480472780"&gt;17&lt;/key&gt;&lt;/foreign-keys&gt;&lt;ref-type name="Journal Article"&gt;17&lt;/ref-type&gt;&lt;contributors&gt;&lt;authors&gt;&lt;author&gt;Natalia Grabar &lt;/author&gt;&lt;author&gt;Iris Eshkol-Taravela&lt;/author&gt;&lt;/authors&gt;&lt;/contributors&gt;&lt;titles&gt;&lt;title&gt;Disambiguation of occurrences of reformulation markers c’est-à-dire, disons, ça veut dire&lt;/title&gt;&lt;secondary-title&gt;JADT 2016&lt;/secondary-title&gt;&lt;/titles&gt;&lt;periodical&gt;&lt;full-title&gt;JADT 2016&lt;/full-title&gt;&lt;/periodical&gt;&lt;volume&gt;7&lt;/volume&gt;&lt;dates&gt;&lt;year&gt;2016&lt;/year&gt;&lt;pub-dates&gt;&lt;date&gt;June 10, 2016&lt;/date&gt;&lt;/pub-dates&gt;&lt;/dates&gt;&lt;urls&gt;&lt;/urls&gt;&lt;/record&gt;&lt;/Cite&gt;&lt;/EndNote&gt;</w:instrText>
            </w:r>
            <w:r w:rsidR="008A0C6E">
              <w:rPr>
                <w:i/>
                <w:iCs/>
                <w:noProof/>
              </w:rPr>
              <w:fldChar w:fldCharType="separate"/>
            </w:r>
            <w:r w:rsidR="008A0C6E">
              <w:rPr>
                <w:i/>
                <w:iCs/>
                <w:noProof/>
              </w:rPr>
              <w:t>[8]</w:t>
            </w:r>
            <w:r w:rsidR="008A0C6E">
              <w:rPr>
                <w:i/>
                <w:iCs/>
                <w:noProof/>
              </w:rPr>
              <w:fldChar w:fldCharType="end"/>
            </w:r>
          </w:p>
        </w:tc>
        <w:tc>
          <w:tcPr>
            <w:tcW w:w="7105" w:type="dxa"/>
          </w:tcPr>
          <w:p w14:paraId="786E7159" w14:textId="77777777" w:rsidR="00646C05" w:rsidRDefault="00646C05" w:rsidP="00646C05">
            <w:pPr>
              <w:pStyle w:val="DBulletlevel2"/>
              <w:numPr>
                <w:ilvl w:val="0"/>
                <w:numId w:val="17"/>
              </w:numPr>
            </w:pPr>
            <w:r w:rsidRPr="00F12980">
              <w:t>Reformulation vs. non-reformulation in French with specific markers</w:t>
            </w:r>
          </w:p>
          <w:p w14:paraId="52A4BB6F" w14:textId="692D16A6" w:rsidR="00646C05" w:rsidRPr="00E47144" w:rsidRDefault="00646C05" w:rsidP="003E1E4B">
            <w:pPr>
              <w:pStyle w:val="DBulletlevel2"/>
              <w:numPr>
                <w:ilvl w:val="0"/>
                <w:numId w:val="17"/>
              </w:numPr>
              <w:rPr>
                <w:lang w:val="it-IT"/>
              </w:rPr>
            </w:pPr>
            <w:r w:rsidRPr="00E47144">
              <w:rPr>
                <w:lang w:val="it-IT"/>
              </w:rPr>
              <w:t>ESLO1/2 (spoken scenarios)</w:t>
            </w:r>
            <w:r w:rsidR="002B0D21" w:rsidRPr="00E47144">
              <w:rPr>
                <w:lang w:val="it-IT"/>
              </w:rPr>
              <w:t>: Precision</w:t>
            </w:r>
            <w:r w:rsidR="003E1E4B" w:rsidRPr="00E47144">
              <w:rPr>
                <w:lang w:val="it-IT"/>
              </w:rPr>
              <w:t>*</w:t>
            </w:r>
            <w:r w:rsidR="002B0D21" w:rsidRPr="00E47144">
              <w:rPr>
                <w:lang w:val="it-IT"/>
              </w:rPr>
              <w:t xml:space="preserve"> &gt; IAA</w:t>
            </w:r>
          </w:p>
        </w:tc>
      </w:tr>
      <w:tr w:rsidR="00646C05" w:rsidRPr="00FB07AC" w14:paraId="7D4D1DC2" w14:textId="77777777" w:rsidTr="003E1E4B">
        <w:trPr>
          <w:trHeight w:val="495"/>
        </w:trPr>
        <w:tc>
          <w:tcPr>
            <w:tcW w:w="3582" w:type="dxa"/>
          </w:tcPr>
          <w:p w14:paraId="5C299555" w14:textId="3B9BCDA0" w:rsidR="00646C05" w:rsidRPr="00F23D53" w:rsidRDefault="00646C05" w:rsidP="008A0C6E">
            <w:pPr>
              <w:rPr>
                <w:i/>
                <w:iCs/>
                <w:noProof/>
              </w:rPr>
            </w:pPr>
            <w:r w:rsidRPr="00F23D53">
              <w:rPr>
                <w:i/>
                <w:iCs/>
                <w:noProof/>
              </w:rPr>
              <w:lastRenderedPageBreak/>
              <w:t xml:space="preserve">SemEval-2015 Task 6: Clinical TempEval </w:t>
            </w:r>
            <w:r w:rsidR="008A0C6E">
              <w:rPr>
                <w:i/>
                <w:iCs/>
                <w:noProof/>
              </w:rPr>
              <w:fldChar w:fldCharType="begin"/>
            </w:r>
            <w:r w:rsidR="008A0C6E">
              <w:rPr>
                <w:i/>
                <w:iCs/>
                <w:noProof/>
              </w:rPr>
              <w:instrText xml:space="preserve"> ADDIN EN.CITE &lt;EndNote&gt;&lt;Cite&gt;&lt;Author&gt;Bethard&lt;/Author&gt;&lt;Year&gt;2015&lt;/Year&gt;&lt;RecNum&gt;18&lt;/RecNum&gt;&lt;DisplayText&gt;[3]&lt;/DisplayText&gt;&lt;record&gt;&lt;rec-number&gt;18&lt;/rec-number&gt;&lt;foreign-keys&gt;&lt;key app="EN" db-id="0zprsadv8f2wpbe5v0r5wa0j59xspaf5z5s9" timestamp="1480472921"&gt;18&lt;/key&gt;&lt;/foreign-keys&gt;&lt;ref-type name="Conference Proceedings"&gt;10&lt;/ref-type&gt;&lt;contributors&gt;&lt;authors&gt;&lt;author&gt;Steven Bethard&lt;/author&gt;&lt;author&gt;Leon Derczynski&lt;/author&gt;&lt;author&gt;Guergana Savova&lt;/author&gt;&lt;author&gt;James Pustejovsky&lt;/author&gt;&lt;author&gt;Marc Verhagen&lt;/author&gt;&lt;/authors&gt;&lt;/contributors&gt;&lt;titles&gt;&lt;title&gt;SemEval-2015 Task 6: Clinical TempEval&lt;/title&gt;&lt;secondary-title&gt;SemEval 2015&lt;/secondary-title&gt;&lt;/titles&gt;&lt;pages&gt;806-814&lt;/pages&gt;&lt;dates&gt;&lt;year&gt;2015&lt;/year&gt;&lt;pub-dates&gt;&lt;date&gt;June 4-5, 2015&lt;/date&gt;&lt;/pub-dates&gt;&lt;/dates&gt;&lt;pub-location&gt;Denver, Colorado&lt;/pub-location&gt;&lt;urls&gt;&lt;/urls&gt;&lt;custom3&gt;In Proceedings of the 9th International Workshop on Semantic Evaluation &lt;/custom3&gt;&lt;/record&gt;&lt;/Cite&gt;&lt;/EndNote&gt;</w:instrText>
            </w:r>
            <w:r w:rsidR="008A0C6E">
              <w:rPr>
                <w:i/>
                <w:iCs/>
                <w:noProof/>
              </w:rPr>
              <w:fldChar w:fldCharType="separate"/>
            </w:r>
            <w:r w:rsidR="008A0C6E">
              <w:rPr>
                <w:i/>
                <w:iCs/>
                <w:noProof/>
              </w:rPr>
              <w:t>[3]</w:t>
            </w:r>
            <w:r w:rsidR="008A0C6E">
              <w:rPr>
                <w:i/>
                <w:iCs/>
                <w:noProof/>
              </w:rPr>
              <w:fldChar w:fldCharType="end"/>
            </w:r>
          </w:p>
        </w:tc>
        <w:tc>
          <w:tcPr>
            <w:tcW w:w="7105" w:type="dxa"/>
          </w:tcPr>
          <w:p w14:paraId="5C008E9F" w14:textId="62D66779" w:rsidR="00646C05" w:rsidRPr="00F12980" w:rsidRDefault="002B0D21" w:rsidP="00646C05">
            <w:pPr>
              <w:pStyle w:val="DBulletlevel2"/>
              <w:numPr>
                <w:ilvl w:val="0"/>
                <w:numId w:val="17"/>
              </w:numPr>
            </w:pPr>
            <w:r>
              <w:t xml:space="preserve">Multiple </w:t>
            </w:r>
            <w:r w:rsidR="00646C05" w:rsidRPr="00F12980">
              <w:t>Systems compete to identify critical timeline components of clinical notes and pathology reports from the Mayo Clinic</w:t>
            </w:r>
          </w:p>
          <w:p w14:paraId="01A66E65" w14:textId="77777777" w:rsidR="00646C05" w:rsidRPr="00F12980" w:rsidRDefault="00646C05" w:rsidP="00646C05">
            <w:pPr>
              <w:pStyle w:val="DBulletlevel2"/>
              <w:numPr>
                <w:ilvl w:val="0"/>
                <w:numId w:val="17"/>
              </w:numPr>
            </w:pPr>
            <w:r w:rsidRPr="00840DDC">
              <w:rPr>
                <w:b/>
                <w:bCs/>
              </w:rPr>
              <w:t>Adj-Ann</w:t>
            </w:r>
            <w:r>
              <w:t>: IAA</w:t>
            </w:r>
            <w:r w:rsidRPr="00F12980">
              <w:t xml:space="preserve"> between adjudicator</w:t>
            </w:r>
            <w:r>
              <w:t xml:space="preserve"> (final judge of the data to generally be used to train the system)</w:t>
            </w:r>
            <w:r w:rsidRPr="00F12980">
              <w:t xml:space="preserve"> and 2 annotators</w:t>
            </w:r>
          </w:p>
          <w:p w14:paraId="4252CB46" w14:textId="4185E45E" w:rsidR="00646C05" w:rsidRPr="00677D7A" w:rsidRDefault="00646C05" w:rsidP="00646C05">
            <w:pPr>
              <w:pStyle w:val="DBulletlevel2"/>
              <w:numPr>
                <w:ilvl w:val="0"/>
                <w:numId w:val="17"/>
              </w:numPr>
            </w:pPr>
            <w:r w:rsidRPr="00F12980">
              <w:t xml:space="preserve">Many systems </w:t>
            </w:r>
            <w:r w:rsidR="001138E8">
              <w:t>F</w:t>
            </w:r>
            <w:r w:rsidR="001138E8">
              <w:rPr>
                <w:vertAlign w:val="subscript"/>
              </w:rPr>
              <w:t xml:space="preserve">1 </w:t>
            </w:r>
            <w:r>
              <w:t xml:space="preserve">≥ </w:t>
            </w:r>
            <w:r w:rsidRPr="00F12980">
              <w:t xml:space="preserve"> </w:t>
            </w:r>
            <w:r w:rsidR="002B0D21">
              <w:t>IAA</w:t>
            </w:r>
            <w:r>
              <w:t xml:space="preserve"> and a few better than Adj-Ann </w:t>
            </w:r>
            <w:r w:rsidRPr="00F12980">
              <w:t>(stronger)</w:t>
            </w:r>
          </w:p>
        </w:tc>
      </w:tr>
      <w:tr w:rsidR="00646C05" w:rsidRPr="00FB07AC" w14:paraId="62C8A6F7" w14:textId="77777777" w:rsidTr="003E1E4B">
        <w:trPr>
          <w:trHeight w:val="464"/>
        </w:trPr>
        <w:tc>
          <w:tcPr>
            <w:tcW w:w="3582" w:type="dxa"/>
          </w:tcPr>
          <w:p w14:paraId="127B99CF" w14:textId="26F61B0C" w:rsidR="00646C05" w:rsidRPr="00F23D53" w:rsidRDefault="00646C05" w:rsidP="00D541DD">
            <w:pPr>
              <w:rPr>
                <w:i/>
                <w:iCs/>
                <w:noProof/>
              </w:rPr>
            </w:pPr>
            <w:r w:rsidRPr="00F23D53">
              <w:rPr>
                <w:i/>
                <w:iCs/>
                <w:noProof/>
              </w:rPr>
              <w:t>Automatically Detecting Acute Myocardial Infarction (AMI) Events from EH</w:t>
            </w:r>
            <w:r w:rsidR="009B6AB6">
              <w:rPr>
                <w:i/>
                <w:iCs/>
                <w:noProof/>
              </w:rPr>
              <w:t xml:space="preserve">R Text: a Preliminary Study </w:t>
            </w:r>
            <w:r w:rsidR="009B6AB6">
              <w:rPr>
                <w:i/>
                <w:iCs/>
                <w:noProof/>
              </w:rPr>
              <w:fldChar w:fldCharType="begin"/>
            </w:r>
            <w:r w:rsidR="00D541DD">
              <w:rPr>
                <w:i/>
                <w:iCs/>
                <w:noProof/>
              </w:rPr>
              <w:instrText xml:space="preserve"> ADDIN EN.CITE &lt;EndNote&gt;&lt;Cite&gt;&lt;Author&gt;Zheng&lt;/Author&gt;&lt;Year&gt;2014&lt;/Year&gt;&lt;RecNum&gt;19&lt;/RecNum&gt;&lt;DisplayText&gt;[23]&lt;/DisplayText&gt;&lt;record&gt;&lt;rec-number&gt;19&lt;/rec-number&gt;&lt;foreign-keys&gt;&lt;key app="EN" db-id="0zprsadv8f2wpbe5v0r5wa0j59xspaf5z5s9" timestamp="1480473107"&gt;19&lt;/key&gt;&lt;/foreign-keys&gt;&lt;ref-type name="Journal Article"&gt;17&lt;/ref-type&gt;&lt;contributors&gt;&lt;authors&gt;&lt;author&gt;Zheng, J.&lt;/author&gt;&lt;author&gt;Yarzebski, J.&lt;/author&gt;&lt;author&gt;Ramesh, B. P.&lt;/author&gt;&lt;author&gt;Goldberg, R. J.&lt;/author&gt;&lt;author&gt;Yu, H.&lt;/author&gt;&lt;/authors&gt;&lt;/contributors&gt;&lt;auth-address&gt;University of Massachusetts, Amherst, MA.&amp;#xD;University of Massachusetts Medical School, Worcester, MA.&amp;#xD;University of Massachusetts, Amherst, MA ; University of Massachusetts Medical School, Worcester, MA.&lt;/auth-address&gt;&lt;titles&gt;&lt;title&gt;Automatically Detecting Acute Myocardial Infarction Events from EHR Text: A Preliminary Study&lt;/title&gt;&lt;secondary-title&gt;AMIA Annu Symp Proc&lt;/secondary-title&gt;&lt;/titles&gt;&lt;periodical&gt;&lt;full-title&gt;AMIA Annu Symp Proc&lt;/full-title&gt;&lt;/periodical&gt;&lt;pages&gt;1286-93&lt;/pages&gt;&lt;volume&gt;2014&lt;/volume&gt;&lt;keywords&gt;&lt;keyword&gt;*Artificial Intelligence&lt;/keyword&gt;&lt;keyword&gt;*Electronic Health Records&lt;/keyword&gt;&lt;keyword&gt;Humans&lt;/keyword&gt;&lt;keyword&gt;Information Storage and Retrieval/*methods&lt;/keyword&gt;&lt;keyword&gt;International Classification of Diseases&lt;/keyword&gt;&lt;keyword&gt;Myocardial Infarction/*diagnosis&lt;/keyword&gt;&lt;/keywords&gt;&lt;dates&gt;&lt;year&gt;2014&lt;/year&gt;&lt;/dates&gt;&lt;isbn&gt;1942-597X (Electronic)&amp;#xD;1559-4076 (Linking)&lt;/isbn&gt;&lt;accession-num&gt;25954440&lt;/accession-num&gt;&lt;urls&gt;&lt;related-urls&gt;&lt;url&gt;https://www.ncbi.nlm.nih.gov/pubmed/25954440&lt;/url&gt;&lt;/related-urls&gt;&lt;/urls&gt;&lt;custom2&gt;PMC4419972&lt;/custom2&gt;&lt;/record&gt;&lt;/Cite&gt;&lt;/EndNote&gt;</w:instrText>
            </w:r>
            <w:r w:rsidR="009B6AB6">
              <w:rPr>
                <w:i/>
                <w:iCs/>
                <w:noProof/>
              </w:rPr>
              <w:fldChar w:fldCharType="separate"/>
            </w:r>
            <w:r w:rsidR="00D541DD">
              <w:rPr>
                <w:i/>
                <w:iCs/>
                <w:noProof/>
              </w:rPr>
              <w:t>[23]</w:t>
            </w:r>
            <w:r w:rsidR="009B6AB6">
              <w:rPr>
                <w:i/>
                <w:iCs/>
                <w:noProof/>
              </w:rPr>
              <w:fldChar w:fldCharType="end"/>
            </w:r>
          </w:p>
        </w:tc>
        <w:tc>
          <w:tcPr>
            <w:tcW w:w="7105" w:type="dxa"/>
          </w:tcPr>
          <w:p w14:paraId="68990939" w14:textId="77777777" w:rsidR="00646C05" w:rsidRPr="00F12980" w:rsidRDefault="00646C05" w:rsidP="00646C05">
            <w:pPr>
              <w:pStyle w:val="DBulletlevel2"/>
              <w:numPr>
                <w:ilvl w:val="0"/>
                <w:numId w:val="17"/>
              </w:numPr>
            </w:pPr>
            <w:r w:rsidRPr="00F12980">
              <w:t>Automate the annotation of Worcester Heart Attack Study for AMI</w:t>
            </w:r>
          </w:p>
          <w:p w14:paraId="2AC85744" w14:textId="711C63BC" w:rsidR="003E1E4B" w:rsidRPr="00677D7A" w:rsidRDefault="001138E8" w:rsidP="003E1E4B">
            <w:pPr>
              <w:pStyle w:val="DBulletlevel2"/>
              <w:numPr>
                <w:ilvl w:val="0"/>
                <w:numId w:val="17"/>
              </w:numPr>
            </w:pPr>
            <w:r>
              <w:t>F</w:t>
            </w:r>
            <w:r>
              <w:rPr>
                <w:vertAlign w:val="subscript"/>
              </w:rPr>
              <w:t xml:space="preserve">1 </w:t>
            </w:r>
            <w:r w:rsidR="00646C05" w:rsidRPr="00F12980">
              <w:t>of system for ICD Diagnosis outperformed the IAA</w:t>
            </w:r>
          </w:p>
        </w:tc>
      </w:tr>
      <w:tr w:rsidR="00646C05" w:rsidRPr="00FB07AC" w14:paraId="39A8032B" w14:textId="77777777" w:rsidTr="003E1E4B">
        <w:trPr>
          <w:trHeight w:val="464"/>
        </w:trPr>
        <w:tc>
          <w:tcPr>
            <w:tcW w:w="3582" w:type="dxa"/>
          </w:tcPr>
          <w:p w14:paraId="46BA34B6" w14:textId="20F2073B" w:rsidR="00646C05" w:rsidRPr="00F23D53" w:rsidRDefault="00646C05" w:rsidP="008A0C6E">
            <w:pPr>
              <w:rPr>
                <w:i/>
                <w:iCs/>
                <w:noProof/>
              </w:rPr>
            </w:pPr>
            <w:r w:rsidRPr="00D56C41">
              <w:rPr>
                <w:i/>
                <w:iCs/>
                <w:noProof/>
                <w:highlight w:val="yellow"/>
              </w:rPr>
              <w:t xml:space="preserve">Deception Detection using Real-Life Trial Data </w:t>
            </w:r>
            <w:r w:rsidR="008A0C6E" w:rsidRPr="00D56C41">
              <w:rPr>
                <w:i/>
                <w:iCs/>
                <w:noProof/>
                <w:highlight w:val="yellow"/>
              </w:rPr>
              <w:fldChar w:fldCharType="begin"/>
            </w:r>
            <w:r w:rsidR="008A0C6E" w:rsidRPr="00D56C41">
              <w:rPr>
                <w:i/>
                <w:iCs/>
                <w:noProof/>
                <w:highlight w:val="yellow"/>
              </w:rPr>
              <w:instrText xml:space="preserve"> ADDIN EN.CITE &lt;EndNote&gt;&lt;Cite&gt;&lt;Author&gt;Pérez-Rosas&lt;/Author&gt;&lt;Year&gt;2015&lt;/Year&gt;&lt;RecNum&gt;20&lt;/RecNum&gt;&lt;DisplayText&gt;[16]&lt;/DisplayText&gt;&lt;record&gt;&lt;rec-number&gt;20&lt;/rec-number&gt;&lt;foreign-keys&gt;&lt;key app="EN" db-id="0zprsadv8f2wpbe5v0r5wa0j59xspaf5z5s9" timestamp="1480473283"&gt;20&lt;/key&gt;&lt;/foreign-keys&gt;&lt;ref-type name="Conference Proceedings"&gt;10&lt;/ref-type&gt;&lt;contributors&gt;&lt;authors&gt;&lt;author&gt;Verónica Pérez-Rosas&lt;/author&gt;&lt;author&gt;Mohamed Abouelenien&lt;/author&gt;&lt;author&gt;Rada Mihalcea&lt;/author&gt;&lt;author&gt;Mihai Burzo&lt;/author&gt;&lt;/authors&gt;&lt;subsidiary-authors&gt;&lt;author&gt;ACM&lt;/author&gt;&lt;/subsidiary-authors&gt;&lt;/contributors&gt;&lt;titles&gt;&lt;title&gt;Deception Detection using Real-life Trial Data&lt;/title&gt;&lt;secondary-title&gt;ICMI 2015&lt;/secondary-title&gt;&lt;/titles&gt;&lt;pages&gt;59-66&lt;/pages&gt;&lt;dates&gt;&lt;year&gt;2015&lt;/year&gt;&lt;/dates&gt;&lt;pub-location&gt;New York, NY, USA,&lt;/pub-location&gt;&lt;urls&gt;&lt;/urls&gt;&lt;custom3&gt;In Proceedings of the 2015 ACM on International Conference on Multimodal Interaction&lt;/custom3&gt;&lt;/record&gt;&lt;/Cite&gt;&lt;/EndNote&gt;</w:instrText>
            </w:r>
            <w:r w:rsidR="008A0C6E" w:rsidRPr="00D56C41">
              <w:rPr>
                <w:i/>
                <w:iCs/>
                <w:noProof/>
                <w:highlight w:val="yellow"/>
              </w:rPr>
              <w:fldChar w:fldCharType="separate"/>
            </w:r>
            <w:r w:rsidR="008A0C6E" w:rsidRPr="00D56C41">
              <w:rPr>
                <w:i/>
                <w:iCs/>
                <w:noProof/>
                <w:highlight w:val="yellow"/>
              </w:rPr>
              <w:t>[16]</w:t>
            </w:r>
            <w:r w:rsidR="008A0C6E" w:rsidRPr="00D56C41">
              <w:rPr>
                <w:i/>
                <w:iCs/>
                <w:noProof/>
                <w:highlight w:val="yellow"/>
              </w:rPr>
              <w:fldChar w:fldCharType="end"/>
            </w:r>
          </w:p>
        </w:tc>
        <w:tc>
          <w:tcPr>
            <w:tcW w:w="7105" w:type="dxa"/>
          </w:tcPr>
          <w:p w14:paraId="7AB0F68B" w14:textId="6B412AAB" w:rsidR="00646C05" w:rsidRPr="00B94665" w:rsidRDefault="00E66DB5" w:rsidP="00E66DB5">
            <w:pPr>
              <w:pStyle w:val="DBulletlevel2"/>
              <w:numPr>
                <w:ilvl w:val="0"/>
                <w:numId w:val="17"/>
              </w:numPr>
            </w:pPr>
            <w:r>
              <w:t>D</w:t>
            </w:r>
            <w:r w:rsidR="00646C05" w:rsidRPr="00B94665">
              <w:t xml:space="preserve">eception </w:t>
            </w:r>
            <w:r>
              <w:t>detection</w:t>
            </w:r>
          </w:p>
          <w:p w14:paraId="71EF2BA7" w14:textId="77777777" w:rsidR="00646C05" w:rsidRPr="00B94665" w:rsidRDefault="00646C05" w:rsidP="00646C05">
            <w:pPr>
              <w:pStyle w:val="DBulletlevel2"/>
              <w:numPr>
                <w:ilvl w:val="0"/>
                <w:numId w:val="17"/>
              </w:numPr>
            </w:pPr>
            <w:r w:rsidRPr="00B94665">
              <w:t>System performance using decision trees significantly higher than annotator agreement and kappa statistic (0.01-0.20)</w:t>
            </w:r>
          </w:p>
          <w:p w14:paraId="708501EE" w14:textId="2DB05840" w:rsidR="00646C05" w:rsidRPr="00677D7A" w:rsidRDefault="00646C05" w:rsidP="00646C05">
            <w:pPr>
              <w:pStyle w:val="DBulletlevel2"/>
              <w:numPr>
                <w:ilvl w:val="0"/>
                <w:numId w:val="17"/>
              </w:numPr>
            </w:pPr>
            <w:r w:rsidRPr="00B94665">
              <w:t xml:space="preserve">Humans detect deception </w:t>
            </w:r>
            <w:r w:rsidR="00F456BF">
              <w:t xml:space="preserve">only </w:t>
            </w:r>
            <w:r w:rsidRPr="00B94665">
              <w:t>slightly above chance</w:t>
            </w:r>
          </w:p>
        </w:tc>
      </w:tr>
      <w:tr w:rsidR="00646C05" w:rsidRPr="00FB07AC" w14:paraId="2DF3CFCC" w14:textId="77777777" w:rsidTr="003E1E4B">
        <w:trPr>
          <w:trHeight w:val="495"/>
        </w:trPr>
        <w:tc>
          <w:tcPr>
            <w:tcW w:w="3582" w:type="dxa"/>
          </w:tcPr>
          <w:p w14:paraId="7D8E5E43" w14:textId="53210D68" w:rsidR="00646C05" w:rsidRPr="00F23D53" w:rsidRDefault="00646C05" w:rsidP="00D541DD">
            <w:pPr>
              <w:rPr>
                <w:i/>
                <w:iCs/>
                <w:noProof/>
              </w:rPr>
            </w:pPr>
            <w:r w:rsidRPr="00F23D53">
              <w:rPr>
                <w:i/>
                <w:iCs/>
                <w:noProof/>
              </w:rPr>
              <w:t>Automatic Classification of Lexical Stress Errors for German CAPT (Computer-Assis</w:t>
            </w:r>
            <w:r w:rsidR="009B6AB6">
              <w:rPr>
                <w:i/>
                <w:iCs/>
                <w:noProof/>
              </w:rPr>
              <w:t xml:space="preserve">ted Pronunciation Training) </w:t>
            </w:r>
            <w:r w:rsidR="009B6AB6">
              <w:rPr>
                <w:i/>
                <w:iCs/>
                <w:noProof/>
              </w:rPr>
              <w:fldChar w:fldCharType="begin"/>
            </w:r>
            <w:r w:rsidR="00D541DD">
              <w:rPr>
                <w:i/>
                <w:iCs/>
                <w:noProof/>
              </w:rPr>
              <w:instrText xml:space="preserve"> ADDIN EN.CITE &lt;EndNote&gt;&lt;Cite&gt;&lt;Author&gt;Vakil&lt;/Author&gt;&lt;Year&gt;2015&lt;/Year&gt;&lt;RecNum&gt;21&lt;/RecNum&gt;&lt;DisplayText&gt;[22]&lt;/DisplayText&gt;&lt;record&gt;&lt;rec-number&gt;21&lt;/rec-number&gt;&lt;foreign-keys&gt;&lt;key app="EN" db-id="0zprsadv8f2wpbe5v0r5wa0j59xspaf5z5s9" timestamp="1480473391"&gt;21&lt;/key&gt;&lt;/foreign-keys&gt;&lt;ref-type name="Conference Proceedings"&gt;10&lt;/ref-type&gt;&lt;contributors&gt;&lt;authors&gt;&lt;author&gt;Anjana Sofia Vakil&lt;/author&gt;&lt;author&gt;Jurgen Trouvain&lt;/author&gt;&lt;author&gt;Automatic classification of lexical stress errors for German CAPT. In Proceeding of the Workshop on Speech and Language Technology for Education (SLaTE), Leipzig, pp. 47-52.&lt;/author&gt;&lt;/authors&gt;&lt;/contributors&gt;&lt;titles&gt;&lt;title&gt;Automatic classification of lexical stress errors for German CAPT&amp;#xD;&lt;/title&gt;&lt;secondary-title&gt;SLaTE&lt;/secondary-title&gt;&lt;/titles&gt;&lt;pages&gt;47-52&lt;/pages&gt;&lt;dates&gt;&lt;year&gt;2015&lt;/year&gt;&lt;/dates&gt;&lt;pub-location&gt;Leipzig&lt;/pub-location&gt;&lt;urls&gt;&lt;/urls&gt;&lt;custom3&gt;In Proceeding of the Workshop on Speech and Language Technology for Education&lt;/custom3&gt;&lt;/record&gt;&lt;/Cite&gt;&lt;/EndNote&gt;</w:instrText>
            </w:r>
            <w:r w:rsidR="009B6AB6">
              <w:rPr>
                <w:i/>
                <w:iCs/>
                <w:noProof/>
              </w:rPr>
              <w:fldChar w:fldCharType="separate"/>
            </w:r>
            <w:r w:rsidR="00D541DD">
              <w:rPr>
                <w:i/>
                <w:iCs/>
                <w:noProof/>
              </w:rPr>
              <w:t>[22]</w:t>
            </w:r>
            <w:r w:rsidR="009B6AB6">
              <w:rPr>
                <w:i/>
                <w:iCs/>
                <w:noProof/>
              </w:rPr>
              <w:fldChar w:fldCharType="end"/>
            </w:r>
          </w:p>
        </w:tc>
        <w:tc>
          <w:tcPr>
            <w:tcW w:w="7105" w:type="dxa"/>
          </w:tcPr>
          <w:p w14:paraId="26A4A0A4" w14:textId="77777777" w:rsidR="00646C05" w:rsidRPr="00B94665" w:rsidRDefault="00646C05" w:rsidP="00646C05">
            <w:pPr>
              <w:pStyle w:val="DBulletlevel2"/>
              <w:numPr>
                <w:ilvl w:val="0"/>
                <w:numId w:val="17"/>
              </w:numPr>
            </w:pPr>
            <w:r w:rsidRPr="00B94665">
              <w:t>Classify non-native German lexical stress errors from manually annotated corpus of German word utterances by native French speakers</w:t>
            </w:r>
          </w:p>
          <w:p w14:paraId="59C321C8" w14:textId="0C14C4F6" w:rsidR="00646C05" w:rsidRPr="00677D7A" w:rsidRDefault="002B0D21" w:rsidP="00FC3B57">
            <w:pPr>
              <w:pStyle w:val="DBulletlevel2"/>
              <w:numPr>
                <w:ilvl w:val="0"/>
                <w:numId w:val="17"/>
              </w:numPr>
            </w:pPr>
            <w:r>
              <w:t xml:space="preserve">IAA </w:t>
            </w:r>
            <w:r w:rsidR="00FC3B57">
              <w:t xml:space="preserve">only </w:t>
            </w:r>
            <w:r w:rsidR="00646C05" w:rsidRPr="00B94665">
              <w:t>fair</w:t>
            </w:r>
          </w:p>
        </w:tc>
      </w:tr>
    </w:tbl>
    <w:p w14:paraId="27EA3AAD" w14:textId="3806A25E" w:rsidR="00646C05" w:rsidRDefault="00646C05" w:rsidP="00646C05">
      <w:pPr>
        <w:overflowPunct/>
        <w:autoSpaceDE/>
        <w:autoSpaceDN/>
        <w:adjustRightInd/>
        <w:textAlignment w:val="auto"/>
        <w:rPr>
          <w:noProof/>
        </w:rPr>
        <w:sectPr w:rsidR="00646C05" w:rsidSect="00646C05">
          <w:type w:val="continuous"/>
          <w:pgSz w:w="11907" w:h="16840" w:code="9"/>
          <w:pgMar w:top="562" w:right="567" w:bottom="562" w:left="567" w:header="0" w:footer="1440" w:gutter="0"/>
          <w:cols w:space="706"/>
          <w:noEndnote/>
        </w:sectPr>
      </w:pPr>
    </w:p>
    <w:p w14:paraId="092AC100" w14:textId="6CB34648" w:rsidR="00F12980" w:rsidRDefault="00155E11" w:rsidP="00D541DD">
      <w:pPr>
        <w:pStyle w:val="DBodyText"/>
      </w:pPr>
      <w:r>
        <w:lastRenderedPageBreak/>
        <w:t>The</w:t>
      </w:r>
      <w:r w:rsidR="00471D54">
        <w:t xml:space="preserve"> Shapiro-Wilk normality test</w:t>
      </w:r>
      <w:r w:rsidR="00E41C4C">
        <w:t xml:space="preserve"> </w:t>
      </w:r>
      <w:r w:rsidR="00E41C4C">
        <w:fldChar w:fldCharType="begin"/>
      </w:r>
      <w:r w:rsidR="00D541DD">
        <w:instrText xml:space="preserve"> ADDIN EN.CITE &lt;EndNote&gt;&lt;Cite&gt;&lt;Author&gt;Shapiro&lt;/Author&gt;&lt;Year&gt;1965&lt;/Year&gt;&lt;RecNum&gt;8&lt;/RecNum&gt;&lt;DisplayText&gt;[21]&lt;/DisplayText&gt;&lt;record&gt;&lt;rec-number&gt;8&lt;/rec-number&gt;&lt;foreign-keys&gt;&lt;key app="EN" db-id="0zprsadv8f2wpbe5v0r5wa0j59xspaf5z5s9" timestamp="1480470536"&gt;8&lt;/key&gt;&lt;/foreign-keys&gt;&lt;ref-type name="Journal Article"&gt;17&lt;/ref-type&gt;&lt;contributors&gt;&lt;authors&gt;&lt;author&gt;S. S. Shapiro&lt;/author&gt;&lt;author&gt;M. B. Wilk&lt;/author&gt;&lt;/authors&gt;&lt;/contributors&gt;&lt;titles&gt;&lt;title&gt;An Analysis of Variance Test for Normality (complete Samples)&lt;/title&gt;&lt;secondary-title&gt;Biometrika&lt;/secondary-title&gt;&lt;/titles&gt;&lt;periodical&gt;&lt;full-title&gt;Biometrika&lt;/full-title&gt;&lt;/periodical&gt;&lt;pages&gt;591-611&lt;/pages&gt;&lt;volume&gt;52&lt;/volume&gt;&lt;number&gt;3/4&lt;/number&gt;&lt;dates&gt;&lt;year&gt;1965&lt;/year&gt;&lt;/dates&gt;&lt;urls&gt;&lt;/urls&gt;&lt;/record&gt;&lt;/Cite&gt;&lt;/EndNote&gt;</w:instrText>
      </w:r>
      <w:r w:rsidR="00E41C4C">
        <w:fldChar w:fldCharType="separate"/>
      </w:r>
      <w:r w:rsidR="00D541DD">
        <w:t>[21]</w:t>
      </w:r>
      <w:r w:rsidR="00E41C4C">
        <w:fldChar w:fldCharType="end"/>
      </w:r>
      <w:r>
        <w:t xml:space="preserve"> showed that</w:t>
      </w:r>
      <w:r w:rsidR="0014378D">
        <w:t xml:space="preserve"> </w:t>
      </w:r>
      <w:r w:rsidR="00471D54">
        <w:t>only the system performance measure i</w:t>
      </w:r>
      <w:r w:rsidR="0002331A">
        <w:t xml:space="preserve">s normally distributed. </w:t>
      </w:r>
      <w:r w:rsidR="00471D54">
        <w:t>IAA</w:t>
      </w:r>
      <w:r w:rsidR="00EF0E0D">
        <w:t xml:space="preserve"> </w:t>
      </w:r>
      <w:r w:rsidR="00740DC2">
        <w:t>is</w:t>
      </w:r>
      <w:r w:rsidR="00471D54">
        <w:t xml:space="preserve"> not</w:t>
      </w:r>
      <w:r w:rsidR="0002331A">
        <w:t>, and</w:t>
      </w:r>
      <w:r w:rsidR="00740DC2">
        <w:t xml:space="preserve"> </w:t>
      </w:r>
      <w:r w:rsidR="00471D54">
        <w:t xml:space="preserve">skewed right. We then looked at the distribution of the data (see </w:t>
      </w:r>
      <w:r w:rsidR="004A59F7">
        <w:t>F</w:t>
      </w:r>
      <w:r w:rsidR="00B7621A">
        <w:t>igure</w:t>
      </w:r>
      <w:r w:rsidR="00471D54">
        <w:t xml:space="preserve"> 1). We expect to see the </w:t>
      </w:r>
      <w:r w:rsidR="001138E8">
        <w:t>F</w:t>
      </w:r>
      <w:r w:rsidR="001138E8">
        <w:rPr>
          <w:vertAlign w:val="subscript"/>
        </w:rPr>
        <w:t xml:space="preserve">1 </w:t>
      </w:r>
      <w:r w:rsidR="00471D54">
        <w:t xml:space="preserve">measure higher than IAA since we chose those articles only. Thus to look for correlation, we used a Spearman correlation since our data is not normally distributed. </w:t>
      </w:r>
    </w:p>
    <w:p w14:paraId="7A9F1F8B" w14:textId="2519D1B2" w:rsidR="00682FD0" w:rsidRDefault="00682FD0" w:rsidP="00740DC2">
      <w:pPr>
        <w:pStyle w:val="DBodyText"/>
      </w:pPr>
      <w:r>
        <w:t xml:space="preserve">We calculated Spearman’s correlation for both IAA </w:t>
      </w:r>
      <w:r w:rsidR="00CE3A9D">
        <w:t>versus</w:t>
      </w:r>
      <w:r>
        <w:t xml:space="preserve"> </w:t>
      </w:r>
      <w:r w:rsidR="001138E8">
        <w:t>F</w:t>
      </w:r>
      <w:r w:rsidR="001138E8">
        <w:rPr>
          <w:vertAlign w:val="subscript"/>
        </w:rPr>
        <w:t xml:space="preserve">1 </w:t>
      </w:r>
      <w:r>
        <w:t>measure (rho =  0.807, p-value = 8.56 X 10</w:t>
      </w:r>
      <w:r>
        <w:rPr>
          <w:vertAlign w:val="superscript"/>
        </w:rPr>
        <w:t>-6</w:t>
      </w:r>
      <w:r w:rsidR="00740DC2">
        <w:t>)</w:t>
      </w:r>
      <w:r>
        <w:t xml:space="preserve">. We found that IAA and </w:t>
      </w:r>
      <w:r w:rsidR="001138E8">
        <w:t>F</w:t>
      </w:r>
      <w:r w:rsidR="001138E8">
        <w:rPr>
          <w:vertAlign w:val="subscript"/>
        </w:rPr>
        <w:t xml:space="preserve">1 </w:t>
      </w:r>
      <w:r>
        <w:t>measure are significantly</w:t>
      </w:r>
      <w:r w:rsidR="00DB2AD8">
        <w:t xml:space="preserve"> positively correlated (p-value &lt; </w:t>
      </w:r>
      <w:r>
        <w:t xml:space="preserve">0.05) (see </w:t>
      </w:r>
      <w:r w:rsidR="00B7621A">
        <w:t xml:space="preserve">figure </w:t>
      </w:r>
      <w:r>
        <w:t>2)</w:t>
      </w:r>
      <w:r w:rsidR="00537521">
        <w:t>.</w:t>
      </w:r>
    </w:p>
    <w:p w14:paraId="1143222E" w14:textId="0B0F4DB1" w:rsidR="00F12980" w:rsidRDefault="00471D54" w:rsidP="00F12980">
      <w:pPr>
        <w:pStyle w:val="DBodyText"/>
        <w:jc w:val="center"/>
      </w:pPr>
      <w:r>
        <w:rPr>
          <w:lang w:eastAsia="en-US"/>
        </w:rPr>
        <w:drawing>
          <wp:inline distT="0" distB="0" distL="0" distR="0" wp14:anchorId="65242F8D" wp14:editId="0AABA74D">
            <wp:extent cx="3195955" cy="19069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ALthanFmeasure_boxplot.png"/>
                    <pic:cNvPicPr/>
                  </pic:nvPicPr>
                  <pic:blipFill>
                    <a:blip r:embed="rId10"/>
                    <a:stretch>
                      <a:fillRect/>
                    </a:stretch>
                  </pic:blipFill>
                  <pic:spPr>
                    <a:xfrm>
                      <a:off x="0" y="0"/>
                      <a:ext cx="3195955" cy="1906905"/>
                    </a:xfrm>
                    <a:prstGeom prst="rect">
                      <a:avLst/>
                    </a:prstGeom>
                  </pic:spPr>
                </pic:pic>
              </a:graphicData>
            </a:graphic>
          </wp:inline>
        </w:drawing>
      </w:r>
    </w:p>
    <w:p w14:paraId="41B7C6F1" w14:textId="1C7EB901" w:rsidR="00471D54" w:rsidRDefault="00B7621A" w:rsidP="00F12980">
      <w:pPr>
        <w:pStyle w:val="DBodyText"/>
        <w:jc w:val="center"/>
        <w:rPr>
          <w:i/>
        </w:rPr>
      </w:pPr>
      <w:r>
        <w:rPr>
          <w:i/>
        </w:rPr>
        <w:t>Figure</w:t>
      </w:r>
      <w:r w:rsidR="00471D54">
        <w:rPr>
          <w:i/>
        </w:rPr>
        <w:t xml:space="preserve"> 1 – Boxplot of </w:t>
      </w:r>
      <w:r w:rsidR="001138E8">
        <w:rPr>
          <w:i/>
        </w:rPr>
        <w:t>F</w:t>
      </w:r>
      <w:r w:rsidR="001138E8">
        <w:rPr>
          <w:i/>
          <w:vertAlign w:val="subscript"/>
        </w:rPr>
        <w:t>1</w:t>
      </w:r>
      <w:r w:rsidR="001138E8">
        <w:rPr>
          <w:i/>
        </w:rPr>
        <w:t xml:space="preserve"> </w:t>
      </w:r>
      <w:r w:rsidR="00471D54">
        <w:rPr>
          <w:i/>
        </w:rPr>
        <w:t>measure (system performance) and IAA (annotator agreement)</w:t>
      </w:r>
      <w:r w:rsidR="006209A2">
        <w:rPr>
          <w:i/>
        </w:rPr>
        <w:t xml:space="preserve"> for systems that outperform the IAA</w:t>
      </w:r>
    </w:p>
    <w:p w14:paraId="0ED59412" w14:textId="54FB81EA" w:rsidR="00BF1F4F" w:rsidRDefault="00E14CD5" w:rsidP="0096795D">
      <w:pPr>
        <w:pStyle w:val="DBodyText"/>
        <w:jc w:val="left"/>
      </w:pPr>
      <w:r>
        <w:rPr>
          <w:lang w:eastAsia="en-US"/>
        </w:rPr>
        <w:drawing>
          <wp:inline distT="0" distB="0" distL="0" distR="0" wp14:anchorId="4FB3E00C" wp14:editId="373DFC43">
            <wp:extent cx="3130445" cy="1883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AGthanF1_DIFFvsLevel.png"/>
                    <pic:cNvPicPr/>
                  </pic:nvPicPr>
                  <pic:blipFill>
                    <a:blip r:embed="rId11"/>
                    <a:stretch>
                      <a:fillRect/>
                    </a:stretch>
                  </pic:blipFill>
                  <pic:spPr>
                    <a:xfrm>
                      <a:off x="0" y="0"/>
                      <a:ext cx="3130445" cy="1883410"/>
                    </a:xfrm>
                    <a:prstGeom prst="rect">
                      <a:avLst/>
                    </a:prstGeom>
                  </pic:spPr>
                </pic:pic>
              </a:graphicData>
            </a:graphic>
          </wp:inline>
        </w:drawing>
      </w:r>
    </w:p>
    <w:p w14:paraId="654516C1" w14:textId="44CC088E" w:rsidR="00BF1F4F" w:rsidRDefault="00B7621A" w:rsidP="00BF1F4F">
      <w:pPr>
        <w:pStyle w:val="DBodyText"/>
        <w:jc w:val="center"/>
        <w:rPr>
          <w:i/>
        </w:rPr>
      </w:pPr>
      <w:r>
        <w:rPr>
          <w:i/>
        </w:rPr>
        <w:t>Figure</w:t>
      </w:r>
      <w:r w:rsidR="00BF1F4F">
        <w:rPr>
          <w:i/>
        </w:rPr>
        <w:t xml:space="preserve"> 2 </w:t>
      </w:r>
      <w:r w:rsidR="001138E8">
        <w:rPr>
          <w:i/>
        </w:rPr>
        <w:t>– Positive correlation between F</w:t>
      </w:r>
      <w:r w:rsidR="001138E8">
        <w:rPr>
          <w:i/>
          <w:vertAlign w:val="subscript"/>
        </w:rPr>
        <w:t>1</w:t>
      </w:r>
      <w:r w:rsidR="00BF1F4F">
        <w:rPr>
          <w:i/>
        </w:rPr>
        <w:t xml:space="preserve"> measure (system performance) and  IAA (annotator agreement)</w:t>
      </w:r>
      <w:r w:rsidR="00032DA2">
        <w:rPr>
          <w:i/>
        </w:rPr>
        <w:t xml:space="preserve"> for systems that outperform the IAA.</w:t>
      </w:r>
    </w:p>
    <w:p w14:paraId="26A89075" w14:textId="7FC1875E" w:rsidR="007C0C7A" w:rsidRDefault="007C0C7A" w:rsidP="007C1FD7">
      <w:pPr>
        <w:pStyle w:val="DBodyText"/>
        <w:jc w:val="left"/>
      </w:pPr>
      <w:r>
        <w:t>We then did the same analysis both for systems that do not beat the IAA and all systems together. We found that in systems</w:t>
      </w:r>
      <w:r w:rsidR="00343769">
        <w:t xml:space="preserve"> that do not outperform the IAA that</w:t>
      </w:r>
      <w:r>
        <w:t xml:space="preserve"> </w:t>
      </w:r>
      <w:r w:rsidR="00740DC2">
        <w:t>both IAA and</w:t>
      </w:r>
      <w:r w:rsidR="00032DA2">
        <w:t xml:space="preserve"> F-measure</w:t>
      </w:r>
      <w:r w:rsidR="003B56EF">
        <w:t xml:space="preserve"> </w:t>
      </w:r>
      <w:r w:rsidR="00032DA2">
        <w:t>are</w:t>
      </w:r>
      <w:r>
        <w:t xml:space="preserve"> not normally distributed</w:t>
      </w:r>
      <w:r w:rsidR="00032DA2">
        <w:t>, but skew right (boxpl</w:t>
      </w:r>
      <w:r w:rsidR="007C1FD7">
        <w:t xml:space="preserve">ot </w:t>
      </w:r>
      <w:r w:rsidR="00B7621A">
        <w:lastRenderedPageBreak/>
        <w:t xml:space="preserve">figure </w:t>
      </w:r>
      <w:r w:rsidR="007C1FD7">
        <w:t>not shown). Furthermore</w:t>
      </w:r>
      <w:r w:rsidR="00032DA2">
        <w:t>, there was a signficant positive correlation</w:t>
      </w:r>
      <w:r w:rsidR="0009087D">
        <w:t xml:space="preserve"> (p-value &lt; 0.05) </w:t>
      </w:r>
      <w:r w:rsidR="00032DA2">
        <w:t>between IAA and system performance</w:t>
      </w:r>
      <w:r w:rsidR="002B3887">
        <w:t xml:space="preserve"> (rho = 0.653</w:t>
      </w:r>
      <w:r w:rsidR="0009087D">
        <w:t>, p-value = 1.449 x 10</w:t>
      </w:r>
      <w:r w:rsidR="0009087D">
        <w:rPr>
          <w:vertAlign w:val="superscript"/>
        </w:rPr>
        <w:t>-11</w:t>
      </w:r>
      <w:r w:rsidR="00740DC2">
        <w:t xml:space="preserve">) (see </w:t>
      </w:r>
      <w:r w:rsidR="00B7621A">
        <w:t xml:space="preserve">figure </w:t>
      </w:r>
      <w:r w:rsidR="00740DC2">
        <w:t>3</w:t>
      </w:r>
      <w:r w:rsidR="00032DA2">
        <w:t>).</w:t>
      </w:r>
    </w:p>
    <w:p w14:paraId="09BE5440" w14:textId="620CC8DB" w:rsidR="00856F01" w:rsidRDefault="00740DC2" w:rsidP="00092FDE">
      <w:pPr>
        <w:pStyle w:val="DBodyText"/>
        <w:jc w:val="left"/>
        <w:rPr>
          <w:iCs/>
        </w:rPr>
      </w:pPr>
      <w:r>
        <w:rPr>
          <w:iCs/>
        </w:rPr>
        <w:t>Also</w:t>
      </w:r>
      <w:r w:rsidR="00856F01">
        <w:rPr>
          <w:iCs/>
        </w:rPr>
        <w:t>, when we look at all the data combined for systems that did and did not outperform the IAA</w:t>
      </w:r>
      <w:r>
        <w:rPr>
          <w:iCs/>
        </w:rPr>
        <w:t xml:space="preserve"> (see </w:t>
      </w:r>
      <w:r w:rsidR="00B7621A">
        <w:t xml:space="preserve">figure </w:t>
      </w:r>
      <w:r>
        <w:rPr>
          <w:iCs/>
        </w:rPr>
        <w:t>4</w:t>
      </w:r>
      <w:r w:rsidR="00092FDE">
        <w:rPr>
          <w:iCs/>
        </w:rPr>
        <w:t>)</w:t>
      </w:r>
      <w:r>
        <w:rPr>
          <w:iCs/>
        </w:rPr>
        <w:t xml:space="preserve">, </w:t>
      </w:r>
      <w:r w:rsidR="00856F01">
        <w:rPr>
          <w:iCs/>
        </w:rPr>
        <w:t>IAA and system performance (rho = 0.513, p-value = 1.81 x 10</w:t>
      </w:r>
      <w:r w:rsidR="00856F01">
        <w:rPr>
          <w:iCs/>
          <w:vertAlign w:val="superscript"/>
        </w:rPr>
        <w:t>-8</w:t>
      </w:r>
      <w:r w:rsidR="00856F01">
        <w:rPr>
          <w:iCs/>
        </w:rPr>
        <w:t xml:space="preserve">) are significantly postively correlated (p-value &lt; 0.05) but are less positively correlated compared to just systems that outperform the IAA. </w:t>
      </w:r>
    </w:p>
    <w:p w14:paraId="3A27E900" w14:textId="5974E343" w:rsidR="00594C49" w:rsidRPr="00092FDE" w:rsidRDefault="00594C49" w:rsidP="008A0C6E">
      <w:pPr>
        <w:pStyle w:val="DBodyText"/>
        <w:jc w:val="left"/>
        <w:rPr>
          <w:iCs/>
        </w:rPr>
      </w:pPr>
      <w:r>
        <w:rPr>
          <w:iCs/>
        </w:rPr>
        <w:t>We can also see how the medians are affected depending on which systems are included: those that outperform the IAA, those t</w:t>
      </w:r>
      <w:r w:rsidR="00ED1233">
        <w:rPr>
          <w:iCs/>
        </w:rPr>
        <w:t>hat do not, or both (see table 3</w:t>
      </w:r>
      <w:r>
        <w:rPr>
          <w:iCs/>
        </w:rPr>
        <w:t>).</w:t>
      </w:r>
    </w:p>
    <w:p w14:paraId="5930F4B7" w14:textId="73556365" w:rsidR="00032DA2" w:rsidRDefault="0009087D" w:rsidP="00032DA2">
      <w:pPr>
        <w:pStyle w:val="DBodyText"/>
        <w:jc w:val="left"/>
      </w:pPr>
      <w:r>
        <w:rPr>
          <w:lang w:eastAsia="en-US"/>
        </w:rPr>
        <w:drawing>
          <wp:inline distT="0" distB="0" distL="0" distR="0" wp14:anchorId="2DD31C85" wp14:editId="0ECDA7FB">
            <wp:extent cx="3195955" cy="181800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AAGthanF1_IAAvsF1.png"/>
                    <pic:cNvPicPr/>
                  </pic:nvPicPr>
                  <pic:blipFill>
                    <a:blip r:embed="rId12"/>
                    <a:stretch>
                      <a:fillRect/>
                    </a:stretch>
                  </pic:blipFill>
                  <pic:spPr>
                    <a:xfrm>
                      <a:off x="0" y="0"/>
                      <a:ext cx="3195955" cy="1818005"/>
                    </a:xfrm>
                    <a:prstGeom prst="rect">
                      <a:avLst/>
                    </a:prstGeom>
                  </pic:spPr>
                </pic:pic>
              </a:graphicData>
            </a:graphic>
          </wp:inline>
        </w:drawing>
      </w:r>
    </w:p>
    <w:p w14:paraId="0DED94A5" w14:textId="3E67E93B" w:rsidR="00032DA2" w:rsidRDefault="00B7621A" w:rsidP="00740DC2">
      <w:pPr>
        <w:pStyle w:val="DBodyText"/>
        <w:jc w:val="center"/>
        <w:rPr>
          <w:i/>
        </w:rPr>
      </w:pPr>
      <w:r>
        <w:rPr>
          <w:i/>
        </w:rPr>
        <w:t>Figure</w:t>
      </w:r>
      <w:r w:rsidR="00032DA2">
        <w:rPr>
          <w:i/>
        </w:rPr>
        <w:t xml:space="preserve"> 3 –</w:t>
      </w:r>
      <w:r w:rsidR="001138E8">
        <w:rPr>
          <w:i/>
        </w:rPr>
        <w:t xml:space="preserve"> Positive correlation between F</w:t>
      </w:r>
      <w:r w:rsidR="001138E8">
        <w:rPr>
          <w:i/>
          <w:vertAlign w:val="subscript"/>
        </w:rPr>
        <w:t>1</w:t>
      </w:r>
      <w:r w:rsidR="00032DA2">
        <w:rPr>
          <w:i/>
        </w:rPr>
        <w:t xml:space="preserve"> measure (system performance) and  IAA (annotator agreement) for systems that</w:t>
      </w:r>
      <w:r w:rsidR="00856F01">
        <w:rPr>
          <w:i/>
        </w:rPr>
        <w:t xml:space="preserve"> </w:t>
      </w:r>
      <w:r w:rsidR="00032DA2">
        <w:rPr>
          <w:i/>
        </w:rPr>
        <w:t>do not outperform the IAA.</w:t>
      </w:r>
    </w:p>
    <w:p w14:paraId="1B260DA8" w14:textId="0BB5BA3E" w:rsidR="00032DA2" w:rsidRDefault="0050040E" w:rsidP="00032DA2">
      <w:pPr>
        <w:pStyle w:val="DBodyText"/>
        <w:jc w:val="center"/>
        <w:rPr>
          <w:i/>
        </w:rPr>
      </w:pPr>
      <w:r>
        <w:rPr>
          <w:i/>
          <w:lang w:eastAsia="en-US"/>
        </w:rPr>
        <w:drawing>
          <wp:inline distT="0" distB="0" distL="0" distR="0" wp14:anchorId="55B690AC" wp14:editId="49F77105">
            <wp:extent cx="3195955" cy="183451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lData_IAAvsF1.png"/>
                    <pic:cNvPicPr/>
                  </pic:nvPicPr>
                  <pic:blipFill>
                    <a:blip r:embed="rId13"/>
                    <a:stretch>
                      <a:fillRect/>
                    </a:stretch>
                  </pic:blipFill>
                  <pic:spPr>
                    <a:xfrm>
                      <a:off x="0" y="0"/>
                      <a:ext cx="3195955" cy="1834515"/>
                    </a:xfrm>
                    <a:prstGeom prst="rect">
                      <a:avLst/>
                    </a:prstGeom>
                  </pic:spPr>
                </pic:pic>
              </a:graphicData>
            </a:graphic>
          </wp:inline>
        </w:drawing>
      </w:r>
    </w:p>
    <w:p w14:paraId="3206B9D7" w14:textId="441EDBC3" w:rsidR="00032DA2" w:rsidRDefault="00B7621A" w:rsidP="006209A2">
      <w:pPr>
        <w:pStyle w:val="DBodyText"/>
        <w:jc w:val="center"/>
        <w:rPr>
          <w:i/>
        </w:rPr>
      </w:pPr>
      <w:r>
        <w:rPr>
          <w:i/>
        </w:rPr>
        <w:t>Figure</w:t>
      </w:r>
      <w:r w:rsidR="00740DC2">
        <w:rPr>
          <w:i/>
        </w:rPr>
        <w:t xml:space="preserve"> 4</w:t>
      </w:r>
      <w:r w:rsidR="00856F01">
        <w:rPr>
          <w:i/>
        </w:rPr>
        <w:t xml:space="preserve"> – Positive co</w:t>
      </w:r>
      <w:r w:rsidR="001138E8">
        <w:rPr>
          <w:i/>
        </w:rPr>
        <w:t>rrelation between the IAA and F</w:t>
      </w:r>
      <w:r w:rsidR="001138E8">
        <w:rPr>
          <w:i/>
          <w:vertAlign w:val="subscript"/>
        </w:rPr>
        <w:t>1</w:t>
      </w:r>
      <w:r w:rsidR="00856F01">
        <w:rPr>
          <w:i/>
        </w:rPr>
        <w:t xml:space="preserve"> measure</w:t>
      </w:r>
      <w:r w:rsidR="006209A2">
        <w:rPr>
          <w:i/>
        </w:rPr>
        <w:t xml:space="preserve"> </w:t>
      </w:r>
      <w:r w:rsidR="0050040E">
        <w:rPr>
          <w:i/>
        </w:rPr>
        <w:t>for all data combined (both systems that do and do not outperform IAA).</w:t>
      </w:r>
    </w:p>
    <w:p w14:paraId="6EE1995C" w14:textId="77777777" w:rsidR="00B7621A" w:rsidRDefault="00B7621A" w:rsidP="006209A2">
      <w:pPr>
        <w:pStyle w:val="DBodyText"/>
        <w:jc w:val="center"/>
        <w:rPr>
          <w:i/>
        </w:rPr>
      </w:pPr>
    </w:p>
    <w:p w14:paraId="33C797CC" w14:textId="505C8355" w:rsidR="00F70FE9" w:rsidRPr="00F70FE9" w:rsidRDefault="00F70FE9" w:rsidP="003648DD">
      <w:pPr>
        <w:pStyle w:val="DTableTitle"/>
        <w:jc w:val="both"/>
      </w:pPr>
      <w:r w:rsidRPr="005C35B6">
        <w:lastRenderedPageBreak/>
        <w:t xml:space="preserve">Table </w:t>
      </w:r>
      <w:r w:rsidR="00ED1233">
        <w:t>3</w:t>
      </w:r>
      <w:r w:rsidR="003648DD">
        <w:t xml:space="preserve"> – Medians of IAA, s</w:t>
      </w:r>
      <w:r>
        <w:t>ystem performance, and the</w:t>
      </w:r>
      <w:r w:rsidR="003648DD">
        <w:t>ir</w:t>
      </w:r>
      <w:r>
        <w:t xml:space="preserve"> dif</w:t>
      </w:r>
      <w:r w:rsidR="003648DD">
        <w:t>ference across all systems</w:t>
      </w:r>
    </w:p>
    <w:tbl>
      <w:tblPr>
        <w:tblW w:w="5022" w:type="dxa"/>
        <w:tblInd w:w="18" w:type="dxa"/>
        <w:tblLayout w:type="fixed"/>
        <w:tblLook w:val="0000" w:firstRow="0" w:lastRow="0" w:firstColumn="0" w:lastColumn="0" w:noHBand="0" w:noVBand="0"/>
      </w:tblPr>
      <w:tblGrid>
        <w:gridCol w:w="1602"/>
        <w:gridCol w:w="900"/>
        <w:gridCol w:w="1350"/>
        <w:gridCol w:w="1170"/>
      </w:tblGrid>
      <w:tr w:rsidR="00F70FE9" w:rsidRPr="00FB07AC" w14:paraId="45A85C43" w14:textId="77777777" w:rsidTr="00BC4C76">
        <w:tc>
          <w:tcPr>
            <w:tcW w:w="1602" w:type="dxa"/>
            <w:tcBorders>
              <w:top w:val="single" w:sz="4" w:space="0" w:color="auto"/>
              <w:bottom w:val="single" w:sz="4" w:space="0" w:color="auto"/>
            </w:tcBorders>
            <w:vAlign w:val="bottom"/>
          </w:tcPr>
          <w:p w14:paraId="5FB81B70" w14:textId="7961726A" w:rsidR="00F70FE9" w:rsidRPr="00677D7A" w:rsidRDefault="00F70FE9" w:rsidP="005E20B0">
            <w:pPr>
              <w:rPr>
                <w:b/>
                <w:noProof/>
              </w:rPr>
            </w:pPr>
            <w:r>
              <w:rPr>
                <w:b/>
                <w:noProof/>
              </w:rPr>
              <w:t xml:space="preserve">Data </w:t>
            </w:r>
          </w:p>
        </w:tc>
        <w:tc>
          <w:tcPr>
            <w:tcW w:w="900" w:type="dxa"/>
            <w:tcBorders>
              <w:top w:val="single" w:sz="4" w:space="0" w:color="auto"/>
              <w:bottom w:val="single" w:sz="4" w:space="0" w:color="auto"/>
            </w:tcBorders>
            <w:vAlign w:val="bottom"/>
          </w:tcPr>
          <w:p w14:paraId="350184DC" w14:textId="2D867F69" w:rsidR="00F70FE9" w:rsidRPr="00677D7A" w:rsidRDefault="00F70FE9" w:rsidP="005E20B0">
            <w:pPr>
              <w:rPr>
                <w:b/>
                <w:noProof/>
              </w:rPr>
            </w:pPr>
            <w:r>
              <w:rPr>
                <w:b/>
                <w:noProof/>
              </w:rPr>
              <w:t>IAA Median</w:t>
            </w:r>
          </w:p>
        </w:tc>
        <w:tc>
          <w:tcPr>
            <w:tcW w:w="1350" w:type="dxa"/>
            <w:tcBorders>
              <w:top w:val="single" w:sz="4" w:space="0" w:color="auto"/>
              <w:bottom w:val="single" w:sz="4" w:space="0" w:color="auto"/>
            </w:tcBorders>
            <w:vAlign w:val="bottom"/>
          </w:tcPr>
          <w:p w14:paraId="1652B85A" w14:textId="4BD5A766" w:rsidR="00F70FE9" w:rsidRPr="00677D7A" w:rsidRDefault="00F70FE9" w:rsidP="005E20B0">
            <w:pPr>
              <w:rPr>
                <w:b/>
                <w:noProof/>
              </w:rPr>
            </w:pPr>
            <w:r>
              <w:rPr>
                <w:b/>
                <w:noProof/>
              </w:rPr>
              <w:t>System performance Median</w:t>
            </w:r>
          </w:p>
        </w:tc>
        <w:tc>
          <w:tcPr>
            <w:tcW w:w="1170" w:type="dxa"/>
            <w:tcBorders>
              <w:top w:val="single" w:sz="4" w:space="0" w:color="auto"/>
              <w:bottom w:val="single" w:sz="4" w:space="0" w:color="auto"/>
            </w:tcBorders>
            <w:vAlign w:val="bottom"/>
          </w:tcPr>
          <w:p w14:paraId="7E7712A8" w14:textId="3F1ADB3A" w:rsidR="00F70FE9" w:rsidRPr="00677D7A" w:rsidRDefault="00F70FE9" w:rsidP="005E20B0">
            <w:pPr>
              <w:rPr>
                <w:b/>
                <w:noProof/>
              </w:rPr>
            </w:pPr>
            <w:r>
              <w:rPr>
                <w:b/>
                <w:noProof/>
              </w:rPr>
              <w:t>Difference Median</w:t>
            </w:r>
          </w:p>
        </w:tc>
      </w:tr>
      <w:tr w:rsidR="00F70FE9" w:rsidRPr="00FB07AC" w14:paraId="5A0F341A" w14:textId="77777777" w:rsidTr="00BC4C76">
        <w:tc>
          <w:tcPr>
            <w:tcW w:w="1602" w:type="dxa"/>
            <w:tcBorders>
              <w:top w:val="single" w:sz="4" w:space="0" w:color="auto"/>
            </w:tcBorders>
          </w:tcPr>
          <w:p w14:paraId="66E86096" w14:textId="64C4F85B" w:rsidR="00F70FE9" w:rsidRPr="00677D7A" w:rsidRDefault="003648DD" w:rsidP="00F70FE9">
            <w:pPr>
              <w:rPr>
                <w:noProof/>
              </w:rPr>
            </w:pPr>
            <w:r>
              <w:rPr>
                <w:noProof/>
              </w:rPr>
              <w:t>System</w:t>
            </w:r>
            <w:r w:rsidR="00F70FE9">
              <w:rPr>
                <w:noProof/>
              </w:rPr>
              <w:t xml:space="preserve"> &gt; IAA</w:t>
            </w:r>
          </w:p>
        </w:tc>
        <w:tc>
          <w:tcPr>
            <w:tcW w:w="900" w:type="dxa"/>
            <w:tcBorders>
              <w:top w:val="single" w:sz="4" w:space="0" w:color="auto"/>
            </w:tcBorders>
          </w:tcPr>
          <w:p w14:paraId="7BCE4A0F" w14:textId="25C1C1E0" w:rsidR="00F70FE9" w:rsidRPr="00677D7A" w:rsidRDefault="00F70FE9" w:rsidP="00F70FE9">
            <w:pPr>
              <w:rPr>
                <w:noProof/>
              </w:rPr>
            </w:pPr>
            <w:r>
              <w:t>0.75</w:t>
            </w:r>
          </w:p>
        </w:tc>
        <w:tc>
          <w:tcPr>
            <w:tcW w:w="1350" w:type="dxa"/>
            <w:tcBorders>
              <w:top w:val="single" w:sz="4" w:space="0" w:color="auto"/>
            </w:tcBorders>
          </w:tcPr>
          <w:p w14:paraId="33FC0D0C" w14:textId="15378153" w:rsidR="00F70FE9" w:rsidRPr="00677D7A" w:rsidRDefault="00F70FE9" w:rsidP="00F70FE9">
            <w:pPr>
              <w:rPr>
                <w:noProof/>
              </w:rPr>
            </w:pPr>
            <w:r>
              <w:t>0.836</w:t>
            </w:r>
          </w:p>
        </w:tc>
        <w:tc>
          <w:tcPr>
            <w:tcW w:w="1170" w:type="dxa"/>
            <w:tcBorders>
              <w:top w:val="single" w:sz="4" w:space="0" w:color="auto"/>
            </w:tcBorders>
          </w:tcPr>
          <w:p w14:paraId="678D58E7" w14:textId="0D69038E" w:rsidR="00F70FE9" w:rsidRPr="00677D7A" w:rsidRDefault="00F70FE9" w:rsidP="00F70FE9">
            <w:pPr>
              <w:rPr>
                <w:noProof/>
              </w:rPr>
            </w:pPr>
            <w:r>
              <w:t>0.0785</w:t>
            </w:r>
          </w:p>
        </w:tc>
      </w:tr>
      <w:tr w:rsidR="00F70FE9" w:rsidRPr="00FB07AC" w14:paraId="1D89245B" w14:textId="77777777" w:rsidTr="00BC4C76">
        <w:tc>
          <w:tcPr>
            <w:tcW w:w="1602" w:type="dxa"/>
          </w:tcPr>
          <w:p w14:paraId="144E9E91" w14:textId="542F34FD" w:rsidR="00F70FE9" w:rsidRPr="00677D7A" w:rsidRDefault="003648DD" w:rsidP="00F70FE9">
            <w:pPr>
              <w:rPr>
                <w:noProof/>
              </w:rPr>
            </w:pPr>
            <w:r>
              <w:rPr>
                <w:noProof/>
              </w:rPr>
              <w:t xml:space="preserve">System </w:t>
            </w:r>
            <w:r w:rsidR="00F70FE9">
              <w:rPr>
                <w:noProof/>
              </w:rPr>
              <w:t>&lt; IAA</w:t>
            </w:r>
          </w:p>
        </w:tc>
        <w:tc>
          <w:tcPr>
            <w:tcW w:w="900" w:type="dxa"/>
          </w:tcPr>
          <w:p w14:paraId="2725E157" w14:textId="10BA0D1F" w:rsidR="00F70FE9" w:rsidRPr="00677D7A" w:rsidRDefault="00F70FE9" w:rsidP="00F70FE9">
            <w:pPr>
              <w:rPr>
                <w:noProof/>
              </w:rPr>
            </w:pPr>
            <w:r>
              <w:t>0.7647</w:t>
            </w:r>
          </w:p>
        </w:tc>
        <w:tc>
          <w:tcPr>
            <w:tcW w:w="1350" w:type="dxa"/>
          </w:tcPr>
          <w:p w14:paraId="73429713" w14:textId="4C960A05" w:rsidR="00F70FE9" w:rsidRPr="00677D7A" w:rsidRDefault="00F70FE9" w:rsidP="00F70FE9">
            <w:pPr>
              <w:rPr>
                <w:noProof/>
              </w:rPr>
            </w:pPr>
            <w:r>
              <w:t>0.5865</w:t>
            </w:r>
          </w:p>
        </w:tc>
        <w:tc>
          <w:tcPr>
            <w:tcW w:w="1170" w:type="dxa"/>
          </w:tcPr>
          <w:p w14:paraId="5CAAB740" w14:textId="330B3EA7" w:rsidR="00F70FE9" w:rsidRPr="00677D7A" w:rsidRDefault="00F70FE9" w:rsidP="00F70FE9">
            <w:pPr>
              <w:rPr>
                <w:noProof/>
              </w:rPr>
            </w:pPr>
            <w:r>
              <w:t>-0.1655</w:t>
            </w:r>
          </w:p>
        </w:tc>
      </w:tr>
      <w:tr w:rsidR="00F70FE9" w:rsidRPr="00FB07AC" w14:paraId="6A0D31E9" w14:textId="77777777" w:rsidTr="00BC4C76">
        <w:tc>
          <w:tcPr>
            <w:tcW w:w="1602" w:type="dxa"/>
          </w:tcPr>
          <w:p w14:paraId="31446A89" w14:textId="33ACD978" w:rsidR="00F70FE9" w:rsidRPr="00677D7A" w:rsidRDefault="00F70FE9" w:rsidP="00F70FE9">
            <w:pPr>
              <w:rPr>
                <w:noProof/>
              </w:rPr>
            </w:pPr>
            <w:r>
              <w:rPr>
                <w:noProof/>
              </w:rPr>
              <w:t xml:space="preserve">All </w:t>
            </w:r>
            <w:r w:rsidR="00AA13EC">
              <w:rPr>
                <w:noProof/>
              </w:rPr>
              <w:t>systems</w:t>
            </w:r>
          </w:p>
        </w:tc>
        <w:tc>
          <w:tcPr>
            <w:tcW w:w="900" w:type="dxa"/>
          </w:tcPr>
          <w:p w14:paraId="28B7DB71" w14:textId="516F6888" w:rsidR="00F70FE9" w:rsidRPr="00677D7A" w:rsidRDefault="00F70FE9" w:rsidP="00F70FE9">
            <w:pPr>
              <w:rPr>
                <w:noProof/>
              </w:rPr>
            </w:pPr>
            <w:r>
              <w:t>0.7504</w:t>
            </w:r>
          </w:p>
        </w:tc>
        <w:tc>
          <w:tcPr>
            <w:tcW w:w="1350" w:type="dxa"/>
          </w:tcPr>
          <w:p w14:paraId="306A5771" w14:textId="3A09F768" w:rsidR="00F70FE9" w:rsidRPr="00677D7A" w:rsidRDefault="00F70FE9" w:rsidP="00F70FE9">
            <w:pPr>
              <w:rPr>
                <w:noProof/>
              </w:rPr>
            </w:pPr>
            <w:r>
              <w:t>0.6380</w:t>
            </w:r>
          </w:p>
        </w:tc>
        <w:tc>
          <w:tcPr>
            <w:tcW w:w="1170" w:type="dxa"/>
          </w:tcPr>
          <w:p w14:paraId="7AA95846" w14:textId="2B652DFE" w:rsidR="00F70FE9" w:rsidRPr="00677D7A" w:rsidRDefault="00F70FE9" w:rsidP="00F70FE9">
            <w:pPr>
              <w:rPr>
                <w:noProof/>
              </w:rPr>
            </w:pPr>
            <w:r>
              <w:t>-0.1383</w:t>
            </w:r>
          </w:p>
        </w:tc>
      </w:tr>
    </w:tbl>
    <w:p w14:paraId="5112C19B" w14:textId="539B369C" w:rsidR="008F230E" w:rsidRDefault="008F30A7" w:rsidP="008F230E">
      <w:pPr>
        <w:pStyle w:val="ALevelOneHeader"/>
      </w:pPr>
      <w:r>
        <w:t>Discussion</w:t>
      </w:r>
    </w:p>
    <w:p w14:paraId="3915733F" w14:textId="5B27EEB4" w:rsidR="006A7E8D" w:rsidRDefault="00E47144" w:rsidP="00E47144">
      <w:pPr>
        <w:pStyle w:val="DBodyText"/>
      </w:pPr>
      <w:r>
        <w:t>Providing accurate information to the public about technology and research results—as well as making funding decisions—requires the ability to realistically interpret measures of performance. The data presented here shows that a common standard for assessing natural language processing tools may overestimate their performance: contrary to a widely-shared and hitherto unexamined assumption in the field, inter-annotator agreement is not necessarily the upper bound on performance in natural language processing, and a lack of awareness of this can lead to the belief that systems are performing as well as they can, when in fact they are not.</w:t>
      </w:r>
    </w:p>
    <w:p w14:paraId="554D09A6" w14:textId="5F340EAD" w:rsidR="0067025F" w:rsidRDefault="00537521" w:rsidP="00E74A88">
      <w:pPr>
        <w:pStyle w:val="DBodyText"/>
      </w:pPr>
      <w:r w:rsidRPr="00537521">
        <w:t>As far as we can tell</w:t>
      </w:r>
      <w:r w:rsidR="00065C09">
        <w:t xml:space="preserve"> though</w:t>
      </w:r>
      <w:r w:rsidRPr="00537521">
        <w:t>, based on</w:t>
      </w:r>
      <w:r w:rsidR="00065C09">
        <w:t xml:space="preserve"> two literature searches and </w:t>
      </w:r>
      <w:r w:rsidRPr="00537521">
        <w:t xml:space="preserve">the fact that no one ever cites one, </w:t>
      </w:r>
      <w:r w:rsidRPr="00537521">
        <w:rPr>
          <w:b/>
          <w:bCs/>
        </w:rPr>
        <w:t>there is no authoritative citation</w:t>
      </w:r>
      <w:r w:rsidRPr="00537521">
        <w:t xml:space="preserve"> for the idea that IAA is the upper bound on sys</w:t>
      </w:r>
      <w:r w:rsidR="00065C09">
        <w:t xml:space="preserve">tem performance – </w:t>
      </w:r>
      <w:r w:rsidRPr="00537521">
        <w:t xml:space="preserve">in fact, it is just </w:t>
      </w:r>
      <w:r w:rsidRPr="00537521">
        <w:rPr>
          <w:b/>
          <w:bCs/>
        </w:rPr>
        <w:t>an untested assumption</w:t>
      </w:r>
      <w:r w:rsidRPr="00537521">
        <w:t>.</w:t>
      </w:r>
      <w:r>
        <w:t xml:space="preserve"> It is a </w:t>
      </w:r>
      <w:r>
        <w:rPr>
          <w:b/>
          <w:bCs/>
        </w:rPr>
        <w:t xml:space="preserve">widely-held assumption, </w:t>
      </w:r>
      <w:r w:rsidR="00A457A3">
        <w:t>as shown by the</w:t>
      </w:r>
      <w:r>
        <w:t xml:space="preserve"> fact that we did not have a problem finding multiple explicit statements of it.</w:t>
      </w:r>
      <w:r>
        <w:rPr>
          <w:b/>
          <w:bCs/>
        </w:rPr>
        <w:t xml:space="preserve"> </w:t>
      </w:r>
      <w:r w:rsidRPr="00A91996">
        <w:rPr>
          <w:highlight w:val="yellow"/>
        </w:rPr>
        <w:t xml:space="preserve">Further </w:t>
      </w:r>
      <w:r w:rsidRPr="00A91996">
        <w:rPr>
          <w:b/>
          <w:bCs/>
          <w:highlight w:val="yellow"/>
        </w:rPr>
        <w:t>it is not true</w:t>
      </w:r>
      <w:r w:rsidR="00065C09" w:rsidRPr="00A91996">
        <w:rPr>
          <w:b/>
          <w:bCs/>
          <w:highlight w:val="yellow"/>
        </w:rPr>
        <w:t xml:space="preserve"> </w:t>
      </w:r>
      <w:r w:rsidR="00065C09" w:rsidRPr="00A91996">
        <w:rPr>
          <w:highlight w:val="yellow"/>
        </w:rPr>
        <w:t xml:space="preserve">since </w:t>
      </w:r>
      <w:r w:rsidRPr="00A91996">
        <w:rPr>
          <w:highlight w:val="yellow"/>
        </w:rPr>
        <w:t>we found multiple papers th</w:t>
      </w:r>
      <w:r w:rsidR="00065C09" w:rsidRPr="00A91996">
        <w:rPr>
          <w:highlight w:val="yellow"/>
        </w:rPr>
        <w:t xml:space="preserve">at contradicted the assumption. Thus </w:t>
      </w:r>
      <w:r w:rsidRPr="00A91996">
        <w:rPr>
          <w:highlight w:val="yellow"/>
        </w:rPr>
        <w:t>the computer system can outperform the annotators.</w:t>
      </w:r>
      <w:r w:rsidR="00A457A3" w:rsidRPr="00A91996">
        <w:rPr>
          <w:highlight w:val="yellow"/>
        </w:rPr>
        <w:t xml:space="preserve"> </w:t>
      </w:r>
      <w:r w:rsidR="00A457A3" w:rsidRPr="00A91996">
        <w:rPr>
          <w:b/>
          <w:bCs/>
          <w:highlight w:val="yellow"/>
        </w:rPr>
        <w:t xml:space="preserve">We cannot assume </w:t>
      </w:r>
      <w:r w:rsidR="00E74A88" w:rsidRPr="00A91996">
        <w:rPr>
          <w:b/>
          <w:bCs/>
          <w:highlight w:val="yellow"/>
        </w:rPr>
        <w:t>that the</w:t>
      </w:r>
      <w:r w:rsidR="00A457A3" w:rsidRPr="00A91996">
        <w:rPr>
          <w:b/>
          <w:bCs/>
          <w:highlight w:val="yellow"/>
        </w:rPr>
        <w:t xml:space="preserve"> IAA is an upper</w:t>
      </w:r>
      <w:r w:rsidR="007C1FD7" w:rsidRPr="00A91996">
        <w:rPr>
          <w:b/>
          <w:bCs/>
          <w:highlight w:val="yellow"/>
        </w:rPr>
        <w:t xml:space="preserve"> </w:t>
      </w:r>
      <w:r w:rsidR="00A457A3" w:rsidRPr="00A91996">
        <w:rPr>
          <w:b/>
          <w:bCs/>
          <w:highlight w:val="yellow"/>
        </w:rPr>
        <w:t xml:space="preserve">bound on </w:t>
      </w:r>
      <w:r w:rsidR="00E74A88" w:rsidRPr="00A91996">
        <w:rPr>
          <w:b/>
          <w:bCs/>
          <w:highlight w:val="yellow"/>
        </w:rPr>
        <w:t>system performance.</w:t>
      </w:r>
      <w:r w:rsidR="00B55C2B">
        <w:rPr>
          <w:b/>
          <w:bCs/>
        </w:rPr>
        <w:t xml:space="preserve">  In fact, systems can out-perform the inter-annotator agreement.</w:t>
      </w:r>
    </w:p>
    <w:p w14:paraId="257C536E" w14:textId="0D93ECA0" w:rsidR="00A911BA" w:rsidRDefault="00504386" w:rsidP="00065C09">
      <w:pPr>
        <w:pStyle w:val="DBodyText"/>
      </w:pPr>
      <w:r>
        <w:t xml:space="preserve">Why might it be the case that inter-annotator agreement is widely thought to be the upper bound on system performance? </w:t>
      </w:r>
      <w:r w:rsidR="00537521">
        <w:t xml:space="preserve">In some of the </w:t>
      </w:r>
      <w:r w:rsidR="0067025F">
        <w:t>cases</w:t>
      </w:r>
      <w:r w:rsidR="00740DC2">
        <w:t xml:space="preserve"> where the system </w:t>
      </w:r>
      <w:r w:rsidR="00537521">
        <w:t>outperformed the annotators,</w:t>
      </w:r>
      <w:r w:rsidR="0067025F">
        <w:t xml:space="preserve"> the scientists questioned their annotators and the task itself </w:t>
      </w:r>
      <w:r w:rsidR="00D541DD">
        <w:t>[3,7,20,22,23</w:t>
      </w:r>
      <w:r w:rsidR="00247940">
        <w:t>]</w:t>
      </w:r>
      <w:r w:rsidR="00065C09">
        <w:t>. We currently use the IAA</w:t>
      </w:r>
      <w:r w:rsidR="0067025F">
        <w:t xml:space="preserve"> to determine how well-defined a problem</w:t>
      </w:r>
      <w:r w:rsidR="00343769">
        <w:t xml:space="preserve"> is (higher IAA is better defined), how difficult the problem is (lower IAA means more difficult)</w:t>
      </w:r>
      <w:r w:rsidR="007E5158">
        <w:t>,</w:t>
      </w:r>
      <w:r w:rsidR="0067025F">
        <w:t xml:space="preserve"> and as a measure of how well a computer system can perform in comparison to human annotators with the same rules. </w:t>
      </w:r>
      <w:r w:rsidR="00A911BA">
        <w:t>The scientists in these cases explain that they hope to have better annotators in the future, better define the p</w:t>
      </w:r>
      <w:r w:rsidR="00537521">
        <w:t>roblem, or the problem itself is</w:t>
      </w:r>
      <w:r w:rsidR="00A911BA">
        <w:t xml:space="preserve"> difficult</w:t>
      </w:r>
      <w:r w:rsidR="007E5158">
        <w:t xml:space="preserve"> (low IAA)</w:t>
      </w:r>
      <w:r w:rsidR="00A911BA">
        <w:t>. These are all interpretations of the IAA though. The higher the IAA only tells you that the annotators interpreted the rules consistenly in the same way, not that the annotators are correct or the rules are correct</w:t>
      </w:r>
      <w:r w:rsidR="00E41C4C">
        <w:t xml:space="preserve"> </w:t>
      </w:r>
      <w:r w:rsidR="00E41C4C">
        <w:fldChar w:fldCharType="begin"/>
      </w:r>
      <w:r w:rsidR="00D541DD">
        <w:instrText xml:space="preserve"> ADDIN EN.CITE &lt;EndNote&gt;&lt;Cite&gt;&lt;Author&gt;Pustejovsky&lt;/Author&gt;&lt;Year&gt;2013&lt;/Year&gt;&lt;RecNum&gt;2&lt;/RecNum&gt;&lt;DisplayText&gt;[17]&lt;/DisplayText&gt;&lt;record&gt;&lt;rec-number&gt;2&lt;/rec-number&gt;&lt;foreign-keys&gt;&lt;key app="EN" db-id="0zprsadv8f2wpbe5v0r5wa0j59xspaf5z5s9" timestamp="1480465186"&gt;2&lt;/key&gt;&lt;/foreign-keys&gt;&lt;ref-type name="Book"&gt;6&lt;/ref-type&gt;&lt;contributors&gt;&lt;authors&gt;&lt;author&gt;Pustejovsky, J.&lt;/author&gt;&lt;author&gt;Stubbs, Amber&lt;/author&gt;&lt;/authors&gt;&lt;/contributors&gt;&lt;titles&gt;&lt;title&gt;Natural language annotation for machine learning&lt;/title&gt;&lt;/titles&gt;&lt;pages&gt;xiv, 326 p.&lt;/pages&gt;&lt;keywords&gt;&lt;keyword&gt;Natural language processing (Computer science)&lt;/keyword&gt;&lt;keyword&gt;Corpora (Linguistics) Data processing.&lt;/keyword&gt;&lt;keyword&gt;Machine learning.&lt;/keyword&gt;&lt;/keywords&gt;&lt;dates&gt;&lt;year&gt;2013&lt;/year&gt;&lt;/dates&gt;&lt;pub-location&gt;Sebastopol, CA&lt;/pub-location&gt;&lt;publisher&gt;O&amp;apos;Reilly Media ;&lt;/publisher&gt;&lt;isbn&gt;9781449306663 (pbk.)&amp;#xD;1449306667 (pbk.)&lt;/isbn&gt;&lt;accession-num&gt;17613211&lt;/accession-num&gt;&lt;call-num&gt;QA76.9.N38 P87 2013&lt;/call-num&gt;&lt;urls&gt;&lt;/urls&gt;&lt;/record&gt;&lt;/Cite&gt;&lt;/EndNote&gt;</w:instrText>
      </w:r>
      <w:r w:rsidR="00E41C4C">
        <w:fldChar w:fldCharType="separate"/>
      </w:r>
      <w:r w:rsidR="00D541DD">
        <w:t>[17]</w:t>
      </w:r>
      <w:r w:rsidR="00E41C4C">
        <w:fldChar w:fldCharType="end"/>
      </w:r>
      <w:r w:rsidR="00A911BA">
        <w:t>. Thus the notion that the IAA is an upper bound of computer performance falls short because a computer system makes objective and calculated decisions whereas annotators may not always follow the rules given. Further, not all annotators had rules to follow and were not experts, simply everyday people</w:t>
      </w:r>
      <w:r w:rsidR="00E41C4C">
        <w:t xml:space="preserve"> </w:t>
      </w:r>
      <w:r w:rsidR="00E41C4C">
        <w:fldChar w:fldCharType="begin"/>
      </w:r>
      <w:r w:rsidR="00D541DD">
        <w:instrText xml:space="preserve"> ADDIN EN.CITE &lt;EndNote&gt;&lt;Cite&gt;&lt;Author&gt;Pérez-Rosas&lt;/Author&gt;&lt;Year&gt;2015&lt;/Year&gt;&lt;RecNum&gt;20&lt;/RecNum&gt;&lt;DisplayText&gt;[16]&lt;/DisplayText&gt;&lt;record&gt;&lt;rec-number&gt;20&lt;/rec-number&gt;&lt;foreign-keys&gt;&lt;key app="EN" db-id="0zprsadv8f2wpbe5v0r5wa0j59xspaf5z5s9" timestamp="1480473283"&gt;20&lt;/key&gt;&lt;/foreign-keys&gt;&lt;ref-type name="Conference Proceedings"&gt;10&lt;/ref-type&gt;&lt;contributors&gt;&lt;authors&gt;&lt;author&gt;Verónica Pérez-Rosas&lt;/author&gt;&lt;author&gt;Mohamed Abouelenien&lt;/author&gt;&lt;author&gt;Rada Mihalcea&lt;/author&gt;&lt;author&gt;Mihai Burzo&lt;/author&gt;&lt;/authors&gt;&lt;subsidiary-authors&gt;&lt;author&gt;ACM&lt;/author&gt;&lt;/subsidiary-authors&gt;&lt;/contributors&gt;&lt;titles&gt;&lt;title&gt;Deception Detection using Real-life Trial Data&lt;/title&gt;&lt;secondary-title&gt;ICMI 2015&lt;/secondary-title&gt;&lt;/titles&gt;&lt;pages&gt;59-66&lt;/pages&gt;&lt;dates&gt;&lt;year&gt;2015&lt;/year&gt;&lt;/dates&gt;&lt;pub-location&gt;New York, NY, USA,&lt;/pub-location&gt;&lt;urls&gt;&lt;/urls&gt;&lt;custom3&gt;In Proceedings of the 2015 ACM on International Conference on Multimodal Interaction&lt;/custom3&gt;&lt;/record&gt;&lt;/Cite&gt;&lt;/EndNote&gt;</w:instrText>
      </w:r>
      <w:r w:rsidR="00E41C4C">
        <w:fldChar w:fldCharType="separate"/>
      </w:r>
      <w:r w:rsidR="00D541DD">
        <w:t>[16]</w:t>
      </w:r>
      <w:r w:rsidR="00E41C4C">
        <w:fldChar w:fldCharType="end"/>
      </w:r>
      <w:r w:rsidR="00A911BA">
        <w:t xml:space="preserve">. </w:t>
      </w:r>
    </w:p>
    <w:p w14:paraId="4AFFF33E" w14:textId="13AE6230" w:rsidR="00400FF3" w:rsidRDefault="00A911BA" w:rsidP="00400FF3">
      <w:pPr>
        <w:pStyle w:val="DBodyText"/>
      </w:pPr>
      <w:r>
        <w:t>We also wanted to und</w:t>
      </w:r>
      <w:r w:rsidR="00343769">
        <w:t>erstand if there is something unique about the systems that outperform</w:t>
      </w:r>
      <w:r>
        <w:t xml:space="preserve"> the IAA</w:t>
      </w:r>
      <w:r w:rsidR="00343769">
        <w:t>s</w:t>
      </w:r>
      <w:r>
        <w:t xml:space="preserve"> as compared to when</w:t>
      </w:r>
      <w:r w:rsidR="00343769">
        <w:t xml:space="preserve"> they do not and both situations aggregated together. First, there were more situations where the IAA was higher than the system which seems to be an indicati</w:t>
      </w:r>
      <w:r w:rsidR="00065C09">
        <w:t>on as to why scientists believe</w:t>
      </w:r>
      <w:r w:rsidR="00343769">
        <w:t xml:space="preserve"> that the IAA was an upper bound. Second, in situations where the system outperformed the IAA, the sign</w:t>
      </w:r>
      <w:r w:rsidR="00EA2F09">
        <w:t>ific</w:t>
      </w:r>
      <w:r w:rsidR="00343769">
        <w:t xml:space="preserve">ant positive correlation between IAA and system performance was higher than both the systems that did lower than the IAA and all sytems together. </w:t>
      </w:r>
      <w:r w:rsidR="00400FF3">
        <w:t xml:space="preserve">This seems to suggest that the higher the IAA, the better the system performs. The higher the IAA, the more likely the system will perform better because the rules are </w:t>
      </w:r>
      <w:r w:rsidR="00400FF3">
        <w:lastRenderedPageBreak/>
        <w:t>defined well and the task is not as difficult. At the same time, both the systems that did lower than the IAA and all sytems together also had significant positive correlations between IAA and system performance. Overall, it seems that the better the IAA, the better the system will perform.</w:t>
      </w:r>
    </w:p>
    <w:p w14:paraId="54EC87B6" w14:textId="38291D42" w:rsidR="00A911BA" w:rsidRDefault="00400FF3" w:rsidP="00E31B30">
      <w:pPr>
        <w:pStyle w:val="DBodyText"/>
      </w:pPr>
      <w:r>
        <w:t>The results presented here might give us some insight into the origins of the idea that IAA is an upper limit on system performance. As we see here, t</w:t>
      </w:r>
      <w:r w:rsidR="00D02355">
        <w:t xml:space="preserve">he higher the IAA </w:t>
      </w:r>
      <w:r>
        <w:t xml:space="preserve">the better the system performs, leading to the belief that the IAA determines how well-defined and difficult a task is. It is believed that the higher the IAA the more well-defined the task is because if there are clear defined rules, then we can simply input those into a computer and the computer should perform quite well. Also, the IAA defines how difficult the task is because we believe that the more </w:t>
      </w:r>
      <w:r w:rsidR="00E31B30">
        <w:t xml:space="preserve">the </w:t>
      </w:r>
      <w:r>
        <w:t>annotators agree on the classification, the easier the problem must be</w:t>
      </w:r>
      <w:r w:rsidR="00E31B30">
        <w:t xml:space="preserve"> in</w:t>
      </w:r>
      <w:r>
        <w:t xml:space="preserve"> that the rules </w:t>
      </w:r>
      <w:r w:rsidR="00E31B30">
        <w:t xml:space="preserve">capture most of the situations. </w:t>
      </w:r>
      <w:r>
        <w:t xml:space="preserve">This then leads us to believe that human annotation is the upper bound on computer annotation performance because </w:t>
      </w:r>
      <w:r w:rsidR="00B323A4">
        <w:t>we use the human annotated gold-standard texts to train the computer. The computer cannot be “smarter” than the human annotators that trained it. However</w:t>
      </w:r>
      <w:r w:rsidR="00161C0D">
        <w:t xml:space="preserve"> this is a false belief </w:t>
      </w:r>
      <w:r w:rsidR="00B323A4">
        <w:t>to the extent that we understand the agreement metrics a</w:t>
      </w:r>
      <w:r w:rsidR="00BE44E1">
        <w:t xml:space="preserve">nd the performance metrics, </w:t>
      </w:r>
      <w:r w:rsidR="00B323A4">
        <w:t>systems</w:t>
      </w:r>
      <w:r w:rsidR="00BE44E1">
        <w:t xml:space="preserve"> presented here</w:t>
      </w:r>
      <w:r w:rsidR="00B323A4">
        <w:t xml:space="preserve"> outperformed the IAA.</w:t>
      </w:r>
    </w:p>
    <w:p w14:paraId="3B6CFC32" w14:textId="349228F4" w:rsidR="00AE3FBF" w:rsidRDefault="008827C4" w:rsidP="00161C0D">
      <w:pPr>
        <w:pStyle w:val="DBodyText"/>
      </w:pPr>
      <w:r w:rsidRPr="008A7BC9">
        <w:rPr>
          <w:highlight w:val="yellow"/>
        </w:rPr>
        <w:t>This summons the question: how we measure system performance if IAA is no longer an upper bound?</w:t>
      </w:r>
      <w:r>
        <w:t xml:space="preserve"> </w:t>
      </w:r>
      <w:r>
        <w:rPr>
          <w:i/>
          <w:iCs/>
        </w:rPr>
        <w:t>The SemEval-2015 Task 6: Clinical TempEval</w:t>
      </w:r>
      <w:r>
        <w:t xml:space="preserve"> paper possibly provides an answer by suggesting a different type of annotator agreemen</w:t>
      </w:r>
      <w:r w:rsidR="001F24F0">
        <w:t xml:space="preserve">t, </w:t>
      </w:r>
      <w:r w:rsidR="001F24F0" w:rsidRPr="00161C0D">
        <w:rPr>
          <w:b/>
          <w:bCs/>
        </w:rPr>
        <w:t>Adj-Ann</w:t>
      </w:r>
      <w:r>
        <w:t xml:space="preserve"> from </w:t>
      </w:r>
      <w:r w:rsidR="0056172B">
        <w:t xml:space="preserve">the results. </w:t>
      </w:r>
      <w:r>
        <w:t xml:space="preserve">The </w:t>
      </w:r>
      <w:r w:rsidR="001F24F0">
        <w:t>Adj-Ann</w:t>
      </w:r>
      <w:r>
        <w:t xml:space="preserve"> calculated the </w:t>
      </w:r>
      <w:r w:rsidR="00161C0D">
        <w:t xml:space="preserve">IAA </w:t>
      </w:r>
      <w:r>
        <w:t>between the adjudicator and annotators. The adjudicator decides which answers are correct in order to either give the system sample correct answers to learn from or to assess how well the system did. The paper points out that usually the system is trained on adjudicated data, not annotated data. Thus a better upper bo</w:t>
      </w:r>
      <w:r w:rsidR="001F24F0">
        <w:t>und on the system performance may be</w:t>
      </w:r>
      <w:r>
        <w:t xml:space="preserve"> a combination of the adjudicated annotations and the</w:t>
      </w:r>
      <w:r w:rsidR="001F24F0">
        <w:t xml:space="preserve"> annota</w:t>
      </w:r>
      <w:r w:rsidR="0056172B">
        <w:t>tors as suggested in this paper</w:t>
      </w:r>
      <w:r w:rsidR="00E41C4C">
        <w:t xml:space="preserve"> </w:t>
      </w:r>
      <w:r w:rsidR="00E41C4C">
        <w:fldChar w:fldCharType="begin"/>
      </w:r>
      <w:r w:rsidR="00D541DD">
        <w:instrText xml:space="preserve"> ADDIN EN.CITE &lt;EndNote&gt;&lt;Cite&gt;&lt;Author&gt;Bethard&lt;/Author&gt;&lt;Year&gt;2015&lt;/Year&gt;&lt;RecNum&gt;18&lt;/RecNum&gt;&lt;DisplayText&gt;[3]&lt;/DisplayText&gt;&lt;record&gt;&lt;rec-number&gt;18&lt;/rec-number&gt;&lt;foreign-keys&gt;&lt;key app="EN" db-id="0zprsadv8f2wpbe5v0r5wa0j59xspaf5z5s9" timestamp="1480472921"&gt;18&lt;/key&gt;&lt;/foreign-keys&gt;&lt;ref-type name="Conference Proceedings"&gt;10&lt;/ref-type&gt;&lt;contributors&gt;&lt;authors&gt;&lt;author&gt;Steven Bethard&lt;/author&gt;&lt;author&gt;Leon Derczynski&lt;/author&gt;&lt;author&gt;Guergana Savova&lt;/author&gt;&lt;author&gt;James Pustejovsky&lt;/author&gt;&lt;author&gt;Marc Verhagen&lt;/author&gt;&lt;/authors&gt;&lt;/contributors&gt;&lt;titles&gt;&lt;title&gt;SemEval-2015 Task 6: Clinical TempEval&lt;/title&gt;&lt;secondary-title&gt;SemEval 2015&lt;/secondary-title&gt;&lt;/titles&gt;&lt;pages&gt;806-814&lt;/pages&gt;&lt;dates&gt;&lt;year&gt;2015&lt;/year&gt;&lt;pub-dates&gt;&lt;date&gt;June 4-5, 2015&lt;/date&gt;&lt;/pub-dates&gt;&lt;/dates&gt;&lt;pub-location&gt;Denver, Colorado&lt;/pub-location&gt;&lt;urls&gt;&lt;/urls&gt;&lt;custom3&gt;In Proceedings of the 9th International Workshop on Semantic Evaluation &lt;/custom3&gt;&lt;/record&gt;&lt;/Cite&gt;&lt;/EndNote&gt;</w:instrText>
      </w:r>
      <w:r w:rsidR="00E41C4C">
        <w:fldChar w:fldCharType="separate"/>
      </w:r>
      <w:r w:rsidR="00D541DD">
        <w:t>[3]</w:t>
      </w:r>
      <w:r w:rsidR="00E41C4C">
        <w:fldChar w:fldCharType="end"/>
      </w:r>
      <w:r w:rsidR="0056172B">
        <w:t>.</w:t>
      </w:r>
    </w:p>
    <w:p w14:paraId="74F35EB3" w14:textId="795260FB" w:rsidR="00AE3FBF" w:rsidRDefault="00AE3FBF" w:rsidP="00D368B6">
      <w:pPr>
        <w:pStyle w:val="DBodyText"/>
      </w:pPr>
      <w:r w:rsidRPr="00AE3FBF">
        <w:t xml:space="preserve">These results are relevant to the small but growing body of work on the ethics of </w:t>
      </w:r>
      <w:r w:rsidR="009B6AB6">
        <w:t xml:space="preserve">NLP </w:t>
      </w:r>
      <w:r w:rsidR="009B6AB6">
        <w:fldChar w:fldCharType="begin"/>
      </w:r>
      <w:r w:rsidR="00D541DD">
        <w:instrText xml:space="preserve"> ADDIN EN.CITE &lt;EndNote&gt;&lt;Cite&gt;&lt;Author&gt;Fort&lt;/Author&gt;&lt;Year&gt;2016&lt;/Year&gt;&lt;RecNum&gt;24&lt;/RecNum&gt;&lt;DisplayText&gt;[6]&lt;/DisplayText&gt;&lt;record&gt;&lt;rec-number&gt;24&lt;/rec-number&gt;&lt;foreign-keys&gt;&lt;key app="EN" db-id="0zprsadv8f2wpbe5v0r5wa0j59xspaf5z5s9" timestamp="1481155929"&gt;24&lt;/key&gt;&lt;/foreign-keys&gt;&lt;ref-type name="Journal Article"&gt;17&lt;/ref-type&gt;&lt;contributors&gt;&lt;authors&gt;&lt;author&gt;Karën Fort&lt;/author&gt;&lt;author&gt;Gilles Adda&lt;/author&gt;&lt;author&gt;K. Bretonnel Cohen (accepted)&lt;/author&gt;&lt;/authors&gt;&lt;/contributors&gt;&lt;titles&gt;&lt;title&gt;Éthique et traitement automatique des langues et de la parole: truismes et tabous&lt;/title&gt;&lt;secondary-title&gt;Traitement Automatique des Langues&lt;/secondary-title&gt;&lt;/titles&gt;&lt;periodical&gt;&lt;full-title&gt;Traitement Automatique des Langues&lt;/full-title&gt;&lt;/periodical&gt;&lt;dates&gt;&lt;year&gt;2016&lt;/year&gt;&lt;/dates&gt;&lt;urls&gt;&lt;/urls&gt;&lt;/record&gt;&lt;/Cite&gt;&lt;/EndNote&gt;</w:instrText>
      </w:r>
      <w:r w:rsidR="009B6AB6">
        <w:fldChar w:fldCharType="separate"/>
      </w:r>
      <w:r w:rsidR="00D541DD">
        <w:t>[6]</w:t>
      </w:r>
      <w:r w:rsidR="009B6AB6">
        <w:fldChar w:fldCharType="end"/>
      </w:r>
      <w:r>
        <w:t xml:space="preserve">. </w:t>
      </w:r>
      <w:r w:rsidR="00403CE5">
        <w:t>As noted above, t</w:t>
      </w:r>
      <w:r w:rsidRPr="00AE3FBF">
        <w:t xml:space="preserve">he </w:t>
      </w:r>
      <w:r w:rsidR="002C3CB4">
        <w:t>ethical standards of the</w:t>
      </w:r>
      <w:r w:rsidRPr="00AE3FBF">
        <w:t xml:space="preserve"> Association f</w:t>
      </w:r>
      <w:r w:rsidR="00B63FEC">
        <w:t>or Computing Machinery include</w:t>
      </w:r>
      <w:r w:rsidRPr="00AE3FBF">
        <w:t xml:space="preserve"> </w:t>
      </w:r>
      <w:r w:rsidR="00B63FEC">
        <w:t>the responsibility to</w:t>
      </w:r>
      <w:r w:rsidR="009D4B7F">
        <w:t xml:space="preserve"> communicate</w:t>
      </w:r>
      <w:r w:rsidRPr="00AE3FBF">
        <w:t xml:space="preserve"> the </w:t>
      </w:r>
      <w:r w:rsidRPr="00403CE5">
        <w:rPr>
          <w:i/>
          <w:iCs/>
        </w:rPr>
        <w:t>limitations</w:t>
      </w:r>
      <w:r>
        <w:t xml:space="preserve"> of computer systems </w:t>
      </w:r>
      <w:r w:rsidR="00057691">
        <w:fldChar w:fldCharType="begin"/>
      </w:r>
      <w:r w:rsidR="00057691">
        <w:instrText xml:space="preserve"> ADDIN EN.CITE &lt;EndNote&gt;&lt;Cite&gt;&lt;Author&gt;Anderson&lt;/Author&gt;&lt;Year&gt;1992&lt;/Year&gt;&lt;RecNum&gt;23&lt;/RecNum&gt;&lt;DisplayText&gt;[1]&lt;/DisplayText&gt;&lt;record&gt;&lt;rec-number&gt;23&lt;/rec-number&gt;&lt;foreign-keys&gt;&lt;key app="EN" db-id="0zprsadv8f2wpbe5v0r5wa0j59xspaf5z5s9" timestamp="1480473991"&gt;23&lt;/key&gt;&lt;/foreign-keys&gt;&lt;ref-type name="Web Page"&gt;12&lt;/ref-type&gt;&lt;contributors&gt;&lt;authors&gt;&lt;author&gt;Ronald E. Anderson&lt;/author&gt;&lt;author&gt;Gerald Engel&lt;/author&gt;&lt;author&gt;Donald Gotterbarn&lt;/author&gt;&lt;author&gt;Grace C. Hertlein&lt;/author&gt;&lt;author&gt;Alex Hoffman&lt;/author&gt;&lt;author&gt;Bruce Jawer&lt;/author&gt;&lt;author&gt;Deborah G. Johnson&lt;/author&gt;&lt;author&gt;Doris K. Lidtke&lt;/author&gt;&lt;author&gt;Joyce Currie Little&lt;/author&gt;&lt;author&gt;Dianne Martin&lt;/author&gt;&lt;author&gt;Donn B. Parker&lt;/author&gt;&lt;author&gt;Judith A. Perrolle&lt;/author&gt;&lt;author&gt;Richard S. Rosenberg&lt;/author&gt;&lt;/authors&gt;&lt;/contributors&gt;&lt;titles&gt;&lt;title&gt;ACM Code of Ethics and Professional Conduct&lt;/title&gt;&lt;/titles&gt;&lt;volume&gt;2016&lt;/volume&gt;&lt;number&gt;11/29/2016&lt;/number&gt;&lt;dates&gt;&lt;year&gt;1992&lt;/year&gt;&lt;/dates&gt;&lt;pub-location&gt;ACM&lt;/pub-location&gt;&lt;urls&gt;&lt;related-urls&gt;&lt;url&gt;https://www.acm.org/about-acm/acm-code-of-ethics-and-professional-conduct&lt;/url&gt;&lt;/related-urls&gt;&lt;/urls&gt;&lt;/record&gt;&lt;/Cite&gt;&lt;/EndNote&gt;</w:instrText>
      </w:r>
      <w:r w:rsidR="00057691">
        <w:fldChar w:fldCharType="separate"/>
      </w:r>
      <w:r w:rsidR="00057691">
        <w:t>[1]</w:t>
      </w:r>
      <w:r w:rsidR="00057691">
        <w:fldChar w:fldCharType="end"/>
      </w:r>
      <w:r>
        <w:t xml:space="preserve">. </w:t>
      </w:r>
      <w:r w:rsidR="00D368B6">
        <w:t xml:space="preserve">In reporting performance, there is a common assumption that metrics that approach inter-annotator agreement reflect </w:t>
      </w:r>
      <w:r w:rsidR="00D368B6">
        <w:rPr>
          <w:i/>
          <w:iCs/>
        </w:rPr>
        <w:t xml:space="preserve">high </w:t>
      </w:r>
      <w:r w:rsidR="00D368B6">
        <w:t>performance</w:t>
      </w:r>
      <w:r>
        <w:t xml:space="preserve"> </w:t>
      </w:r>
      <w:r w:rsidR="00D541DD">
        <w:t>[7,11</w:t>
      </w:r>
      <w:r w:rsidR="009B6AB6">
        <w:t>,1</w:t>
      </w:r>
      <w:r w:rsidR="00D541DD">
        <w:t>3-15,19</w:t>
      </w:r>
      <w:r w:rsidR="00D368B6">
        <w:t>]. The data reported here suggest that such performance may not be as high as we think it is, relative to the best possible performance.</w:t>
      </w:r>
    </w:p>
    <w:p w14:paraId="6036F532" w14:textId="5EB8BDB4" w:rsidR="008827C4" w:rsidRDefault="00D07CA1" w:rsidP="007C76D7">
      <w:pPr>
        <w:pStyle w:val="DBodyText"/>
      </w:pPr>
      <w:r>
        <w:t>The limitations of this work include the literature search and not finding all situations where the system outperforms the IAA and v</w:t>
      </w:r>
      <w:r w:rsidR="00C350F8">
        <w:t>ice versa. More data could lead to other correlation results, but these are statistically significant. This work also did not differentiate between different mea</w:t>
      </w:r>
      <w:r w:rsidR="00740DC2">
        <w:t>sures of performance (</w:t>
      </w:r>
      <w:r w:rsidR="00C350F8">
        <w:t xml:space="preserve">precision, recall, </w:t>
      </w:r>
      <w:r w:rsidR="001138E8">
        <w:t>F</w:t>
      </w:r>
      <w:r w:rsidR="001138E8">
        <w:rPr>
          <w:vertAlign w:val="subscript"/>
        </w:rPr>
        <w:t xml:space="preserve">1 </w:t>
      </w:r>
      <w:r w:rsidR="00C350F8">
        <w:t>measure, and other</w:t>
      </w:r>
      <w:r w:rsidR="00740DC2">
        <w:t>s)</w:t>
      </w:r>
      <w:r w:rsidR="00C350F8">
        <w:t xml:space="preserve">. The majority of systems here used </w:t>
      </w:r>
      <w:r w:rsidR="001138E8">
        <w:t>F</w:t>
      </w:r>
      <w:r w:rsidR="001138E8">
        <w:rPr>
          <w:vertAlign w:val="subscript"/>
        </w:rPr>
        <w:t xml:space="preserve">1 </w:t>
      </w:r>
      <w:r w:rsidR="00C350F8">
        <w:t>measure, but not all. Future work could include gathering more systems that both outperform and do not outperform their IAA to have a greater depth of data, and differentiating between systems performance measures.</w:t>
      </w:r>
    </w:p>
    <w:p w14:paraId="3C0536B1" w14:textId="77777777" w:rsidR="008F30A7" w:rsidRPr="00FB07AC" w:rsidRDefault="008F30A7" w:rsidP="008F30A7">
      <w:pPr>
        <w:pStyle w:val="ALevelOneHeader"/>
      </w:pPr>
      <w:r>
        <w:t>Conclusion</w:t>
      </w:r>
    </w:p>
    <w:p w14:paraId="7F37A6F7" w14:textId="2283B5F7" w:rsidR="001211F0" w:rsidRDefault="001211F0" w:rsidP="00161C0D">
      <w:pPr>
        <w:pStyle w:val="DBodyText"/>
      </w:pPr>
      <w:r>
        <w:t>Overall, we determined that the inter-annotator agreement is not an upper bound of system performance showing examples from both the</w:t>
      </w:r>
      <w:r w:rsidR="00161C0D">
        <w:t xml:space="preserve"> biomedical and general domain. </w:t>
      </w:r>
      <w:r>
        <w:t xml:space="preserve">We found significant positive correlations between the </w:t>
      </w:r>
      <w:r w:rsidR="00161C0D">
        <w:t>IAA</w:t>
      </w:r>
      <w:r>
        <w:t xml:space="preserve"> and the system performance amongst all types of system performance (greater or lower than IAA). We further suggest a stronger measurement from one of the articles</w:t>
      </w:r>
      <w:r w:rsidR="00E41C4C">
        <w:t xml:space="preserve"> </w:t>
      </w:r>
      <w:r w:rsidR="00E41C4C">
        <w:fldChar w:fldCharType="begin"/>
      </w:r>
      <w:r w:rsidR="00D541DD">
        <w:instrText xml:space="preserve"> ADDIN EN.CITE &lt;EndNote&gt;&lt;Cite&gt;&lt;Author&gt;Bethard&lt;/Author&gt;&lt;Year&gt;2015&lt;/Year&gt;&lt;RecNum&gt;18&lt;/RecNum&gt;&lt;DisplayText&gt;[3]&lt;/DisplayText&gt;&lt;record&gt;&lt;rec-number&gt;18&lt;/rec-number&gt;&lt;foreign-keys&gt;&lt;key app="EN" db-id="0zprsadv8f2wpbe5v0r5wa0j59xspaf5z5s9" timestamp="1480472921"&gt;18&lt;/key&gt;&lt;/foreign-keys&gt;&lt;ref-type name="Conference Proceedings"&gt;10&lt;/ref-type&gt;&lt;contributors&gt;&lt;authors&gt;&lt;author&gt;Steven Bethard&lt;/author&gt;&lt;author&gt;Leon Derczynski&lt;/author&gt;&lt;author&gt;Guergana Savova&lt;/author&gt;&lt;author&gt;James Pustejovsky&lt;/author&gt;&lt;author&gt;Marc Verhagen&lt;/author&gt;&lt;/authors&gt;&lt;/contributors&gt;&lt;titles&gt;&lt;title&gt;SemEval-2015 Task 6: Clinical TempEval&lt;/title&gt;&lt;secondary-title&gt;SemEval 2015&lt;/secondary-title&gt;&lt;/titles&gt;&lt;pages&gt;806-814&lt;/pages&gt;&lt;dates&gt;&lt;year&gt;2015&lt;/year&gt;&lt;pub-dates&gt;&lt;date&gt;June 4-5, 2015&lt;/date&gt;&lt;/pub-dates&gt;&lt;/dates&gt;&lt;pub-location&gt;Denver, Colorado&lt;/pub-location&gt;&lt;urls&gt;&lt;/urls&gt;&lt;custom3&gt;In Proceedings of the 9th International Workshop on Semantic Evaluation &lt;/custom3&gt;&lt;/record&gt;&lt;/Cite&gt;&lt;/EndNote&gt;</w:instrText>
      </w:r>
      <w:r w:rsidR="00E41C4C">
        <w:fldChar w:fldCharType="separate"/>
      </w:r>
      <w:r w:rsidR="00D541DD">
        <w:t>[3]</w:t>
      </w:r>
      <w:r w:rsidR="00E41C4C">
        <w:fldChar w:fldCharType="end"/>
      </w:r>
      <w:r>
        <w:t xml:space="preserve"> that uses supervised learning that takes into account the initial annotated data (g</w:t>
      </w:r>
      <w:bookmarkStart w:id="56" w:name="_GoBack"/>
      <w:bookmarkEnd w:id="56"/>
      <w:r>
        <w:t>old-</w:t>
      </w:r>
      <w:r>
        <w:lastRenderedPageBreak/>
        <w:t>standard data) the system learns on and outside annotators combined. This is not an upper bound however, as seen in the article</w:t>
      </w:r>
      <w:r w:rsidR="00E41C4C">
        <w:t xml:space="preserve"> </w:t>
      </w:r>
      <w:r w:rsidR="00E41C4C">
        <w:fldChar w:fldCharType="begin"/>
      </w:r>
      <w:r w:rsidR="00D541DD">
        <w:instrText xml:space="preserve"> ADDIN EN.CITE &lt;EndNote&gt;&lt;Cite&gt;&lt;Author&gt;Bethard&lt;/Author&gt;&lt;Year&gt;2015&lt;/Year&gt;&lt;RecNum&gt;18&lt;/RecNum&gt;&lt;DisplayText&gt;[3]&lt;/DisplayText&gt;&lt;record&gt;&lt;rec-number&gt;18&lt;/rec-number&gt;&lt;foreign-keys&gt;&lt;key app="EN" db-id="0zprsadv8f2wpbe5v0r5wa0j59xspaf5z5s9" timestamp="1480472921"&gt;18&lt;/key&gt;&lt;/foreign-keys&gt;&lt;ref-type name="Conference Proceedings"&gt;10&lt;/ref-type&gt;&lt;contributors&gt;&lt;authors&gt;&lt;author&gt;Steven Bethard&lt;/author&gt;&lt;author&gt;Leon Derczynski&lt;/author&gt;&lt;author&gt;Guergana Savova&lt;/author&gt;&lt;author&gt;James Pustejovsky&lt;/author&gt;&lt;author&gt;Marc Verhagen&lt;/author&gt;&lt;/authors&gt;&lt;/contributors&gt;&lt;titles&gt;&lt;title&gt;SemEval-2015 Task 6: Clinical TempEval&lt;/title&gt;&lt;secondary-title&gt;SemEval 2015&lt;/secondary-title&gt;&lt;/titles&gt;&lt;pages&gt;806-814&lt;/pages&gt;&lt;dates&gt;&lt;year&gt;2015&lt;/year&gt;&lt;pub-dates&gt;&lt;date&gt;June 4-5, 2015&lt;/date&gt;&lt;/pub-dates&gt;&lt;/dates&gt;&lt;pub-location&gt;Denver, Colorado&lt;/pub-location&gt;&lt;urls&gt;&lt;/urls&gt;&lt;custom3&gt;In Proceedings of the 9th International Workshop on Semantic Evaluation &lt;/custom3&gt;&lt;/record&gt;&lt;/Cite&gt;&lt;/EndNote&gt;</w:instrText>
      </w:r>
      <w:r w:rsidR="00E41C4C">
        <w:fldChar w:fldCharType="separate"/>
      </w:r>
      <w:r w:rsidR="00D541DD">
        <w:t>[3]</w:t>
      </w:r>
      <w:r w:rsidR="00E41C4C">
        <w:fldChar w:fldCharType="end"/>
      </w:r>
      <w:r w:rsidR="00207733">
        <w:t>. Hopefully, this will better allow scientists</w:t>
      </w:r>
      <w:r w:rsidR="00B15E7E">
        <w:t xml:space="preserve"> to evaluate their research, make funding decisions, and provide accurate information to the public about technology.</w:t>
      </w:r>
    </w:p>
    <w:p w14:paraId="44588BAF" w14:textId="77777777" w:rsidR="00316E4E" w:rsidRPr="009E38DC" w:rsidRDefault="00316E4E" w:rsidP="00316E4E">
      <w:pPr>
        <w:pStyle w:val="ALevelOneHeader"/>
      </w:pPr>
      <w:r w:rsidRPr="009E38DC">
        <w:t>Acknowledgements</w:t>
      </w:r>
    </w:p>
    <w:p w14:paraId="403F297F" w14:textId="61C73A0D" w:rsidR="00D33A9D" w:rsidRPr="00785BE1" w:rsidRDefault="001F69A0" w:rsidP="00C10E24">
      <w:pPr>
        <w:jc w:val="both"/>
      </w:pPr>
      <w:r>
        <w:t>Boguslav is supported by</w:t>
      </w:r>
      <w:r w:rsidR="00785BE1">
        <w:t xml:space="preserve"> the Dean’s Fund at University of Colorado Anschutz Medical. </w:t>
      </w:r>
      <w:r>
        <w:t xml:space="preserve">Cohen is supported by </w:t>
      </w:r>
      <w:r w:rsidR="00785BE1" w:rsidRPr="00785BE1">
        <w:t xml:space="preserve">NIH </w:t>
      </w:r>
      <w:r w:rsidR="009F5D31">
        <w:t xml:space="preserve">grants </w:t>
      </w:r>
      <w:r w:rsidR="00785BE1" w:rsidRPr="00785BE1">
        <w:t>LM008111, LM009254</w:t>
      </w:r>
      <w:r w:rsidR="009F5D31">
        <w:t>,</w:t>
      </w:r>
      <w:r w:rsidR="00785BE1" w:rsidRPr="00785BE1">
        <w:t xml:space="preserve"> and NSF IIS-1207592</w:t>
      </w:r>
      <w:r w:rsidR="009F5D31">
        <w:t xml:space="preserve"> to Lawrence E. Hunter</w:t>
      </w:r>
      <w:r w:rsidR="00953F33">
        <w:t>.</w:t>
      </w:r>
      <w:r w:rsidR="00D7118B">
        <w:t xml:space="preserve"> The work was aided by discussions with Patrick Paroubek, Bob Carpenter, and Tiffany Callahan; all remaining faults are the authors’.</w:t>
      </w:r>
      <w:r w:rsidR="00A22743">
        <w:t xml:space="preserve">  XXADD d’Alembert funding.</w:t>
      </w:r>
    </w:p>
    <w:p w14:paraId="7F7BDE40" w14:textId="53EFC216" w:rsidR="00316E4E" w:rsidRDefault="00316E4E" w:rsidP="00316E4E">
      <w:pPr>
        <w:pStyle w:val="ALevelOneHeader"/>
      </w:pPr>
      <w:r w:rsidRPr="00FB07AC">
        <w:t>Referenc</w:t>
      </w:r>
      <w:r>
        <w:t>es</w:t>
      </w:r>
    </w:p>
    <w:p w14:paraId="496BEBCF" w14:textId="77777777" w:rsidR="00F5127C" w:rsidRPr="00E47144" w:rsidRDefault="00AD0AC2" w:rsidP="00F5127C">
      <w:pPr>
        <w:pStyle w:val="EndNoteCategoryHeading"/>
        <w:rPr>
          <w:lang w:val="en-US"/>
        </w:rPr>
      </w:pPr>
      <w:r>
        <w:fldChar w:fldCharType="begin"/>
      </w:r>
      <w:r w:rsidRPr="00E47144">
        <w:rPr>
          <w:lang w:val="en-US"/>
        </w:rPr>
        <w:instrText xml:space="preserve"> ADDIN EN.REFLIST </w:instrText>
      </w:r>
      <w:r>
        <w:fldChar w:fldCharType="separate"/>
      </w:r>
      <w:r w:rsidR="00F5127C" w:rsidRPr="00E47144">
        <w:rPr>
          <w:lang w:val="en-US"/>
        </w:rPr>
        <w:t>Uncategorized References</w:t>
      </w:r>
    </w:p>
    <w:p w14:paraId="5CEFFE1C" w14:textId="77777777" w:rsidR="00F5127C" w:rsidRPr="00E47144" w:rsidRDefault="00F5127C" w:rsidP="00F5127C">
      <w:pPr>
        <w:pStyle w:val="EndNoteBibliography"/>
        <w:rPr>
          <w:lang w:val="en-US"/>
        </w:rPr>
      </w:pPr>
      <w:r w:rsidRPr="00E47144">
        <w:rPr>
          <w:lang w:val="en-US"/>
        </w:rPr>
        <w:t>[1]</w:t>
      </w:r>
      <w:r w:rsidRPr="00E47144">
        <w:rPr>
          <w:lang w:val="en-US"/>
        </w:rPr>
        <w:tab/>
        <w:t>R.E. Anderson, G. Engel, D. Gotterbarn, G.C. Hertlein, A. Hoffman, B. Jawer, D.G. Johnson, D.K. Lidtke, J.C. Little, D. Martin, D.B. Parker, J.A. Perrolle, and R.S. Rosenberg, ACM Code of Ethics and Professional Conduct, in, ACM, 1992.</w:t>
      </w:r>
    </w:p>
    <w:p w14:paraId="30EFC177" w14:textId="77777777" w:rsidR="00F5127C" w:rsidRPr="00E47144" w:rsidRDefault="00F5127C" w:rsidP="00F5127C">
      <w:pPr>
        <w:pStyle w:val="EndNoteBibliography"/>
        <w:rPr>
          <w:lang w:val="en-US"/>
        </w:rPr>
      </w:pPr>
      <w:r w:rsidRPr="00E47144">
        <w:rPr>
          <w:lang w:val="en-US"/>
        </w:rPr>
        <w:t>[2]</w:t>
      </w:r>
      <w:r w:rsidRPr="00E47144">
        <w:rPr>
          <w:lang w:val="en-US"/>
        </w:rPr>
        <w:tab/>
        <w:t xml:space="preserve">R. Artstein and M. Poesio, Inter-Coder Agreement for Computational Linguistics, </w:t>
      </w:r>
      <w:r w:rsidRPr="00E47144">
        <w:rPr>
          <w:i/>
          <w:lang w:val="en-US"/>
        </w:rPr>
        <w:t>Association for Computational Linguistics</w:t>
      </w:r>
      <w:r w:rsidRPr="00E47144">
        <w:rPr>
          <w:lang w:val="en-US"/>
        </w:rPr>
        <w:t xml:space="preserve"> </w:t>
      </w:r>
      <w:r w:rsidRPr="00E47144">
        <w:rPr>
          <w:b/>
          <w:lang w:val="en-US"/>
        </w:rPr>
        <w:t>34</w:t>
      </w:r>
      <w:r w:rsidRPr="00E47144">
        <w:rPr>
          <w:lang w:val="en-US"/>
        </w:rPr>
        <w:t xml:space="preserve"> (2008), 555-596.</w:t>
      </w:r>
    </w:p>
    <w:p w14:paraId="22D7C0CA" w14:textId="77777777" w:rsidR="00F5127C" w:rsidRPr="00E47144" w:rsidRDefault="00F5127C" w:rsidP="00F5127C">
      <w:pPr>
        <w:pStyle w:val="EndNoteBibliography"/>
        <w:rPr>
          <w:lang w:val="en-US"/>
        </w:rPr>
      </w:pPr>
      <w:r w:rsidRPr="00E47144">
        <w:rPr>
          <w:lang w:val="en-US"/>
        </w:rPr>
        <w:t>[3]</w:t>
      </w:r>
      <w:r w:rsidRPr="00E47144">
        <w:rPr>
          <w:lang w:val="en-US"/>
        </w:rPr>
        <w:tab/>
        <w:t xml:space="preserve">S. Bethard, L. Derczynski, G. Savova, J. Pustejovsky, and M. Verhagen, SemEval-2015 Task 6: Clinical TempEval, in: </w:t>
      </w:r>
      <w:r w:rsidRPr="00E47144">
        <w:rPr>
          <w:i/>
          <w:lang w:val="en-US"/>
        </w:rPr>
        <w:t>SemEval 2015</w:t>
      </w:r>
      <w:r w:rsidRPr="00E47144">
        <w:rPr>
          <w:lang w:val="en-US"/>
        </w:rPr>
        <w:t>, Denver, Colorado, 2015, pp. 806-814.</w:t>
      </w:r>
    </w:p>
    <w:p w14:paraId="3F3E1BE7" w14:textId="77777777" w:rsidR="00F5127C" w:rsidRPr="00E47144" w:rsidRDefault="00F5127C" w:rsidP="00F5127C">
      <w:pPr>
        <w:pStyle w:val="EndNoteBibliography"/>
        <w:rPr>
          <w:lang w:val="en-US"/>
        </w:rPr>
      </w:pPr>
      <w:r w:rsidRPr="00E47144">
        <w:rPr>
          <w:lang w:val="en-US"/>
        </w:rPr>
        <w:t>[4]</w:t>
      </w:r>
      <w:r w:rsidRPr="00E47144">
        <w:rPr>
          <w:lang w:val="en-US"/>
        </w:rPr>
        <w:tab/>
        <w:t xml:space="preserve">J. Cohen, A Coefficient of Agreement for Nominal Scales, </w:t>
      </w:r>
      <w:r w:rsidRPr="00E47144">
        <w:rPr>
          <w:i/>
          <w:lang w:val="en-US"/>
        </w:rPr>
        <w:t>Educational and Psychological Measurement</w:t>
      </w:r>
      <w:r w:rsidRPr="00E47144">
        <w:rPr>
          <w:lang w:val="en-US"/>
        </w:rPr>
        <w:t xml:space="preserve"> </w:t>
      </w:r>
      <w:r w:rsidRPr="00E47144">
        <w:rPr>
          <w:b/>
          <w:lang w:val="en-US"/>
        </w:rPr>
        <w:t>20</w:t>
      </w:r>
      <w:r w:rsidRPr="00E47144">
        <w:rPr>
          <w:lang w:val="en-US"/>
        </w:rPr>
        <w:t xml:space="preserve"> (1960), 37-46.</w:t>
      </w:r>
    </w:p>
    <w:p w14:paraId="186BC28C" w14:textId="77777777" w:rsidR="00F5127C" w:rsidRPr="00E47144" w:rsidRDefault="00F5127C" w:rsidP="00F5127C">
      <w:pPr>
        <w:pStyle w:val="EndNoteBibliography"/>
        <w:rPr>
          <w:lang w:val="en-US"/>
        </w:rPr>
      </w:pPr>
      <w:r w:rsidRPr="00E47144">
        <w:rPr>
          <w:lang w:val="en-US"/>
        </w:rPr>
        <w:t>[5]</w:t>
      </w:r>
      <w:r w:rsidRPr="00E47144">
        <w:rPr>
          <w:lang w:val="en-US"/>
        </w:rPr>
        <w:tab/>
        <w:t>K.B. Cohen and M. Boguslav, KevinBretonnelCohen/InterAnnotatorAgreement in, GitHub Inc., GitHub, 2016.</w:t>
      </w:r>
    </w:p>
    <w:p w14:paraId="6F07DC86" w14:textId="77777777" w:rsidR="00F5127C" w:rsidRPr="00F5127C" w:rsidRDefault="00F5127C" w:rsidP="00F5127C">
      <w:pPr>
        <w:pStyle w:val="EndNoteBibliography"/>
      </w:pPr>
      <w:r w:rsidRPr="00F5127C">
        <w:t>[6]</w:t>
      </w:r>
      <w:r w:rsidRPr="00F5127C">
        <w:tab/>
        <w:t xml:space="preserve">K. Fort, G. Adda, and K.B.C. (accepted), Éthique et traitement automatique des langues et de la parole: truismes et tabous, </w:t>
      </w:r>
      <w:r w:rsidRPr="00F5127C">
        <w:rPr>
          <w:i/>
        </w:rPr>
        <w:t>Traitement Automatique des Langues</w:t>
      </w:r>
      <w:r w:rsidRPr="00F5127C">
        <w:t xml:space="preserve"> (2016).</w:t>
      </w:r>
    </w:p>
    <w:p w14:paraId="761EA6C6" w14:textId="77777777" w:rsidR="00F5127C" w:rsidRPr="00E47144" w:rsidRDefault="00F5127C" w:rsidP="00F5127C">
      <w:pPr>
        <w:pStyle w:val="EndNoteBibliography"/>
        <w:rPr>
          <w:lang w:val="en-US"/>
        </w:rPr>
      </w:pPr>
      <w:r w:rsidRPr="00E47144">
        <w:rPr>
          <w:lang w:val="en-US"/>
        </w:rPr>
        <w:t>[7]</w:t>
      </w:r>
      <w:r w:rsidRPr="00E47144">
        <w:rPr>
          <w:lang w:val="en-US"/>
        </w:rPr>
        <w:tab/>
        <w:t xml:space="preserve">W. Gale, K.W. Church, and D. Yarowsky, Estimating upper and lower bounds on the performance of word-sense disambiguation programs, in: </w:t>
      </w:r>
      <w:r w:rsidRPr="00E47144">
        <w:rPr>
          <w:i/>
          <w:lang w:val="en-US"/>
        </w:rPr>
        <w:t>annual meeting on Association for Computational Linguistics</w:t>
      </w:r>
      <w:r w:rsidRPr="00E47144">
        <w:rPr>
          <w:lang w:val="en-US"/>
        </w:rPr>
        <w:t>, 1992.</w:t>
      </w:r>
    </w:p>
    <w:p w14:paraId="532E0760" w14:textId="77777777" w:rsidR="00F5127C" w:rsidRPr="00F5127C" w:rsidRDefault="00F5127C" w:rsidP="00F5127C">
      <w:pPr>
        <w:pStyle w:val="EndNoteBibliography"/>
      </w:pPr>
      <w:r w:rsidRPr="00F5127C">
        <w:t>[8]</w:t>
      </w:r>
      <w:r w:rsidRPr="00F5127C">
        <w:tab/>
        <w:t xml:space="preserve">N. Grabar and I. Eshkol-Taravela, Disambiguation of occurrences of reformulation markers c’est-à-dire, disons, ça veut dire, </w:t>
      </w:r>
      <w:r w:rsidRPr="00F5127C">
        <w:rPr>
          <w:i/>
        </w:rPr>
        <w:t>JADT 2016</w:t>
      </w:r>
      <w:r w:rsidRPr="00F5127C">
        <w:t xml:space="preserve"> </w:t>
      </w:r>
      <w:r w:rsidRPr="00F5127C">
        <w:rPr>
          <w:b/>
        </w:rPr>
        <w:t>7</w:t>
      </w:r>
      <w:r w:rsidRPr="00F5127C">
        <w:t xml:space="preserve"> (2016).</w:t>
      </w:r>
    </w:p>
    <w:p w14:paraId="03A23961" w14:textId="77777777" w:rsidR="00F5127C" w:rsidRPr="00E47144" w:rsidRDefault="00F5127C" w:rsidP="00F5127C">
      <w:pPr>
        <w:pStyle w:val="EndNoteBibliography"/>
        <w:rPr>
          <w:lang w:val="en-US"/>
        </w:rPr>
      </w:pPr>
      <w:r w:rsidRPr="00E47144">
        <w:rPr>
          <w:lang w:val="en-US"/>
        </w:rPr>
        <w:t>[9]</w:t>
      </w:r>
      <w:r w:rsidRPr="00E47144">
        <w:rPr>
          <w:lang w:val="en-US"/>
        </w:rPr>
        <w:tab/>
        <w:t xml:space="preserve">P. Jackson and I. Moulinier, </w:t>
      </w:r>
      <w:r w:rsidRPr="00E47144">
        <w:rPr>
          <w:i/>
          <w:lang w:val="en-US"/>
        </w:rPr>
        <w:t>Natural language processing for online applications: text retrieval, extraction, and categorization</w:t>
      </w:r>
      <w:r w:rsidRPr="00E47144">
        <w:rPr>
          <w:lang w:val="en-US"/>
        </w:rPr>
        <w:t>, John Benjamins Publishing Company, Amsterdam, 2007.</w:t>
      </w:r>
    </w:p>
    <w:p w14:paraId="0AC59F1F" w14:textId="77777777" w:rsidR="00F5127C" w:rsidRPr="00E47144" w:rsidRDefault="00F5127C" w:rsidP="00F5127C">
      <w:pPr>
        <w:pStyle w:val="EndNoteBibliography"/>
        <w:rPr>
          <w:lang w:val="en-US"/>
        </w:rPr>
      </w:pPr>
      <w:r w:rsidRPr="00E47144">
        <w:rPr>
          <w:lang w:val="en-US"/>
        </w:rPr>
        <w:t>[10]</w:t>
      </w:r>
      <w:r w:rsidRPr="00E47144">
        <w:rPr>
          <w:lang w:val="en-US"/>
        </w:rPr>
        <w:tab/>
        <w:t xml:space="preserve">A.A. Leenaars, </w:t>
      </w:r>
      <w:r w:rsidRPr="00E47144">
        <w:rPr>
          <w:i/>
          <w:lang w:val="en-US"/>
        </w:rPr>
        <w:t>Sucide Notes: Predictive Clues and Patterns</w:t>
      </w:r>
      <w:r w:rsidRPr="00E47144">
        <w:rPr>
          <w:lang w:val="en-US"/>
        </w:rPr>
        <w:t>, Human Sciences Press, Inc., New York, 1988.</w:t>
      </w:r>
    </w:p>
    <w:p w14:paraId="1EF3EF4B" w14:textId="77777777" w:rsidR="00F5127C" w:rsidRPr="00E47144" w:rsidRDefault="00F5127C" w:rsidP="00F5127C">
      <w:pPr>
        <w:pStyle w:val="EndNoteBibliography"/>
        <w:rPr>
          <w:lang w:val="en-US"/>
        </w:rPr>
      </w:pPr>
      <w:r w:rsidRPr="00E47144">
        <w:rPr>
          <w:lang w:val="en-US"/>
        </w:rPr>
        <w:t>[11]</w:t>
      </w:r>
      <w:r w:rsidRPr="00E47144">
        <w:rPr>
          <w:lang w:val="en-US"/>
        </w:rPr>
        <w:tab/>
        <w:t xml:space="preserve">C.M. Meyer and I. Gurevych, Worth its weight in gold or yet another resource—A comparative study of Wiktionary, OpenThesaurus and GermaNet, in: </w:t>
      </w:r>
      <w:r w:rsidRPr="00E47144">
        <w:rPr>
          <w:i/>
          <w:lang w:val="en-US"/>
        </w:rPr>
        <w:t>Computational linguistics and intelligent text processing</w:t>
      </w:r>
      <w:r w:rsidRPr="00E47144">
        <w:rPr>
          <w:lang w:val="en-US"/>
        </w:rPr>
        <w:t>, Springer Berlin Heidelberg, 2010, pp. 38-49.</w:t>
      </w:r>
    </w:p>
    <w:p w14:paraId="386E621F" w14:textId="77777777" w:rsidR="00F5127C" w:rsidRPr="00E47144" w:rsidRDefault="00F5127C" w:rsidP="00F5127C">
      <w:pPr>
        <w:pStyle w:val="EndNoteBibliography"/>
        <w:rPr>
          <w:lang w:val="en-US"/>
        </w:rPr>
      </w:pPr>
      <w:r w:rsidRPr="00E47144">
        <w:rPr>
          <w:lang w:val="en-US"/>
        </w:rPr>
        <w:t>[12]</w:t>
      </w:r>
      <w:r w:rsidRPr="00E47144">
        <w:rPr>
          <w:lang w:val="en-US"/>
        </w:rPr>
        <w:tab/>
        <w:t xml:space="preserve">M. Mukaka, A guide to appropriate use of Correlation co-efficient in medical research, </w:t>
      </w:r>
      <w:r w:rsidRPr="00E47144">
        <w:rPr>
          <w:i/>
          <w:lang w:val="en-US"/>
        </w:rPr>
        <w:t>Malawi Medical Journal: The Journal of Medical Association of Malawi</w:t>
      </w:r>
      <w:r w:rsidRPr="00E47144">
        <w:rPr>
          <w:lang w:val="en-US"/>
        </w:rPr>
        <w:t xml:space="preserve"> </w:t>
      </w:r>
      <w:r w:rsidRPr="00E47144">
        <w:rPr>
          <w:b/>
          <w:lang w:val="en-US"/>
        </w:rPr>
        <w:t>24</w:t>
      </w:r>
      <w:r w:rsidRPr="00E47144">
        <w:rPr>
          <w:lang w:val="en-US"/>
        </w:rPr>
        <w:t xml:space="preserve"> (2012), 69-71.</w:t>
      </w:r>
    </w:p>
    <w:p w14:paraId="6CCAC6FF" w14:textId="77777777" w:rsidR="00F5127C" w:rsidRPr="00E47144" w:rsidRDefault="00F5127C" w:rsidP="00F5127C">
      <w:pPr>
        <w:pStyle w:val="EndNoteBibliography"/>
        <w:rPr>
          <w:lang w:val="en-US"/>
        </w:rPr>
      </w:pPr>
      <w:r w:rsidRPr="00E47144">
        <w:rPr>
          <w:lang w:val="en-US"/>
        </w:rPr>
        <w:t>[13]</w:t>
      </w:r>
      <w:r w:rsidRPr="00E47144">
        <w:rPr>
          <w:lang w:val="en-US"/>
        </w:rPr>
        <w:tab/>
        <w:t xml:space="preserve">R. Navigli, Meaningful clustering of senses helps boost word sense disambiguation performance, in: </w:t>
      </w:r>
      <w:r w:rsidRPr="00E47144">
        <w:rPr>
          <w:i/>
          <w:lang w:val="en-US"/>
        </w:rPr>
        <w:t>International Conference on Computational Linguistics and the annual meeting of the Association for Computational Linguistics</w:t>
      </w:r>
      <w:r w:rsidRPr="00E47144">
        <w:rPr>
          <w:lang w:val="en-US"/>
        </w:rPr>
        <w:t>, 2006.</w:t>
      </w:r>
    </w:p>
    <w:p w14:paraId="7667E131" w14:textId="77777777" w:rsidR="00F5127C" w:rsidRPr="00E47144" w:rsidRDefault="00F5127C" w:rsidP="00F5127C">
      <w:pPr>
        <w:pStyle w:val="EndNoteBibliography"/>
        <w:rPr>
          <w:lang w:val="en-US"/>
        </w:rPr>
      </w:pPr>
      <w:r w:rsidRPr="00E47144">
        <w:rPr>
          <w:lang w:val="en-US"/>
        </w:rPr>
        <w:t>[14]</w:t>
      </w:r>
      <w:r w:rsidRPr="00E47144">
        <w:rPr>
          <w:lang w:val="en-US"/>
        </w:rPr>
        <w:tab/>
        <w:t xml:space="preserve">O. Ormandjieva, I. Hussain, and L. Kosseim, Toward a text classification system for the quality as-sessment of </w:t>
      </w:r>
      <w:r w:rsidRPr="00E47144">
        <w:rPr>
          <w:lang w:val="en-US"/>
        </w:rPr>
        <w:lastRenderedPageBreak/>
        <w:t xml:space="preserve">software requirements written in natural language, in: </w:t>
      </w:r>
      <w:r w:rsidRPr="00E47144">
        <w:rPr>
          <w:i/>
          <w:lang w:val="en-US"/>
        </w:rPr>
        <w:t>Fourth international workshop on Software quality assurance: in conjunction with the 6th ESEC/FSE joint meeting</w:t>
      </w:r>
      <w:r w:rsidRPr="00E47144">
        <w:rPr>
          <w:lang w:val="en-US"/>
        </w:rPr>
        <w:t>, ACM, 2007.</w:t>
      </w:r>
    </w:p>
    <w:p w14:paraId="7D6A21E7" w14:textId="77777777" w:rsidR="00F5127C" w:rsidRPr="00E47144" w:rsidRDefault="00F5127C" w:rsidP="00F5127C">
      <w:pPr>
        <w:pStyle w:val="EndNoteBibliography"/>
        <w:rPr>
          <w:lang w:val="en-US"/>
        </w:rPr>
      </w:pPr>
      <w:r w:rsidRPr="00E47144">
        <w:rPr>
          <w:lang w:val="en-US"/>
        </w:rPr>
        <w:t>[15]</w:t>
      </w:r>
      <w:r w:rsidRPr="00E47144">
        <w:rPr>
          <w:lang w:val="en-US"/>
        </w:rPr>
        <w:tab/>
        <w:t xml:space="preserve">S. Padó and M. Lapata, Cross-linguistic projection of role-semantic information, in: </w:t>
      </w:r>
      <w:r w:rsidRPr="00E47144">
        <w:rPr>
          <w:i/>
          <w:lang w:val="en-US"/>
        </w:rPr>
        <w:t>Proceedings of the conference on Human Language Technology and Empirical Methods in Natural Language Processing - HLT '05</w:t>
      </w:r>
      <w:r w:rsidRPr="00E47144">
        <w:rPr>
          <w:lang w:val="en-US"/>
        </w:rPr>
        <w:t>, 2005, pp. 859-866.</w:t>
      </w:r>
    </w:p>
    <w:p w14:paraId="19F8B672" w14:textId="77777777" w:rsidR="00F5127C" w:rsidRPr="00E47144" w:rsidRDefault="00F5127C" w:rsidP="00F5127C">
      <w:pPr>
        <w:pStyle w:val="EndNoteBibliography"/>
        <w:rPr>
          <w:lang w:val="en-US"/>
        </w:rPr>
      </w:pPr>
      <w:r w:rsidRPr="00E47144">
        <w:rPr>
          <w:lang w:val="en-US"/>
        </w:rPr>
        <w:t>[16]</w:t>
      </w:r>
      <w:r w:rsidRPr="00E47144">
        <w:rPr>
          <w:lang w:val="en-US"/>
        </w:rPr>
        <w:tab/>
        <w:t xml:space="preserve">V. Pérez-Rosas, M. Abouelenien, R. Mihalcea, and M. Burzo, Deception Detection using Real-life Trial Data, in: </w:t>
      </w:r>
      <w:r w:rsidRPr="00E47144">
        <w:rPr>
          <w:i/>
          <w:lang w:val="en-US"/>
        </w:rPr>
        <w:t>ICMI 2015</w:t>
      </w:r>
      <w:r w:rsidRPr="00E47144">
        <w:rPr>
          <w:lang w:val="en-US"/>
        </w:rPr>
        <w:t>, New York, NY, USA,, 2015, pp. 59-66.</w:t>
      </w:r>
    </w:p>
    <w:p w14:paraId="632F6FDA" w14:textId="77777777" w:rsidR="00F5127C" w:rsidRPr="00E47144" w:rsidRDefault="00F5127C" w:rsidP="00F5127C">
      <w:pPr>
        <w:pStyle w:val="EndNoteBibliography"/>
        <w:rPr>
          <w:lang w:val="en-US"/>
        </w:rPr>
      </w:pPr>
      <w:r w:rsidRPr="00E47144">
        <w:rPr>
          <w:lang w:val="en-US"/>
        </w:rPr>
        <w:t>[17]</w:t>
      </w:r>
      <w:r w:rsidRPr="00E47144">
        <w:rPr>
          <w:lang w:val="en-US"/>
        </w:rPr>
        <w:tab/>
        <w:t xml:space="preserve">J. Pustejovsky and A. Stubbs, </w:t>
      </w:r>
      <w:r w:rsidRPr="00E47144">
        <w:rPr>
          <w:i/>
          <w:lang w:val="en-US"/>
        </w:rPr>
        <w:t>Natural language annotation for machine learning</w:t>
      </w:r>
      <w:r w:rsidRPr="00E47144">
        <w:rPr>
          <w:lang w:val="en-US"/>
        </w:rPr>
        <w:t>, O'Reilly Media ;, Sebastopol, CA, 2013.</w:t>
      </w:r>
    </w:p>
    <w:p w14:paraId="73FF31FF" w14:textId="77777777" w:rsidR="00F5127C" w:rsidRPr="00E47144" w:rsidRDefault="00F5127C" w:rsidP="00F5127C">
      <w:pPr>
        <w:pStyle w:val="EndNoteBibliography"/>
        <w:rPr>
          <w:lang w:val="en-US"/>
        </w:rPr>
      </w:pPr>
      <w:r w:rsidRPr="00E47144">
        <w:rPr>
          <w:lang w:val="en-US"/>
        </w:rPr>
        <w:t>[18]</w:t>
      </w:r>
      <w:r w:rsidRPr="00E47144">
        <w:rPr>
          <w:lang w:val="en-US"/>
        </w:rPr>
        <w:tab/>
        <w:t>R-core, cor.test, in, RDocumentation.</w:t>
      </w:r>
    </w:p>
    <w:p w14:paraId="1FDA8657" w14:textId="77777777" w:rsidR="00F5127C" w:rsidRPr="00E47144" w:rsidRDefault="00F5127C" w:rsidP="00F5127C">
      <w:pPr>
        <w:pStyle w:val="EndNoteBibliography"/>
        <w:rPr>
          <w:lang w:val="en-US"/>
        </w:rPr>
      </w:pPr>
      <w:r w:rsidRPr="00E47144">
        <w:rPr>
          <w:lang w:val="en-US"/>
        </w:rPr>
        <w:t>[19]</w:t>
      </w:r>
      <w:r w:rsidRPr="00E47144">
        <w:rPr>
          <w:lang w:val="en-US"/>
        </w:rPr>
        <w:tab/>
        <w:t xml:space="preserve">P. Resnik and J. Lin, Evaluation of NLP Sys-tems, </w:t>
      </w:r>
      <w:r w:rsidRPr="00E47144">
        <w:rPr>
          <w:i/>
          <w:lang w:val="en-US"/>
        </w:rPr>
        <w:t>The handbook of computational linguistics and natural language processing</w:t>
      </w:r>
      <w:r w:rsidRPr="00E47144">
        <w:rPr>
          <w:lang w:val="en-US"/>
        </w:rPr>
        <w:t xml:space="preserve"> </w:t>
      </w:r>
      <w:r w:rsidRPr="00E47144">
        <w:rPr>
          <w:b/>
          <w:lang w:val="en-US"/>
        </w:rPr>
        <w:t>57</w:t>
      </w:r>
      <w:r w:rsidRPr="00E47144">
        <w:rPr>
          <w:lang w:val="en-US"/>
        </w:rPr>
        <w:t xml:space="preserve"> (2010).</w:t>
      </w:r>
    </w:p>
    <w:p w14:paraId="5ACCC55B" w14:textId="77777777" w:rsidR="00F5127C" w:rsidRPr="00E47144" w:rsidRDefault="00F5127C" w:rsidP="00F5127C">
      <w:pPr>
        <w:pStyle w:val="EndNoteBibliography"/>
        <w:rPr>
          <w:lang w:val="en-US"/>
        </w:rPr>
      </w:pPr>
      <w:r w:rsidRPr="00E47144">
        <w:rPr>
          <w:lang w:val="en-US"/>
        </w:rPr>
        <w:t>[20]</w:t>
      </w:r>
      <w:r w:rsidRPr="00E47144">
        <w:rPr>
          <w:lang w:val="en-US"/>
        </w:rPr>
        <w:tab/>
        <w:t xml:space="preserve">A. Roberts, R. Gaizauskas, M. Hepple, and Y. Guo, Combining Terminology Resources and Statistical Methods for Entity Recognition: An Evaluation. , </w:t>
      </w:r>
      <w:r w:rsidRPr="00E47144">
        <w:rPr>
          <w:i/>
          <w:lang w:val="en-US"/>
        </w:rPr>
        <w:t>LREC: European Language Resources Association.</w:t>
      </w:r>
      <w:r w:rsidRPr="00E47144">
        <w:rPr>
          <w:lang w:val="en-US"/>
        </w:rPr>
        <w:t xml:space="preserve"> (2008), 2974-2980.</w:t>
      </w:r>
    </w:p>
    <w:p w14:paraId="6FC3CB7F" w14:textId="77777777" w:rsidR="00F5127C" w:rsidRPr="00E47144" w:rsidRDefault="00F5127C" w:rsidP="00F5127C">
      <w:pPr>
        <w:pStyle w:val="EndNoteBibliography"/>
        <w:rPr>
          <w:lang w:val="en-US"/>
        </w:rPr>
      </w:pPr>
      <w:r w:rsidRPr="00E47144">
        <w:rPr>
          <w:lang w:val="en-US"/>
        </w:rPr>
        <w:t>[21]</w:t>
      </w:r>
      <w:r w:rsidRPr="00E47144">
        <w:rPr>
          <w:lang w:val="en-US"/>
        </w:rPr>
        <w:tab/>
        <w:t xml:space="preserve">S.S. Shapiro and M.B. Wilk, An Analysis of Variance Test for Normality (complete Samples), </w:t>
      </w:r>
      <w:r w:rsidRPr="00E47144">
        <w:rPr>
          <w:i/>
          <w:lang w:val="en-US"/>
        </w:rPr>
        <w:t>Biometrika</w:t>
      </w:r>
      <w:r w:rsidRPr="00E47144">
        <w:rPr>
          <w:lang w:val="en-US"/>
        </w:rPr>
        <w:t xml:space="preserve"> </w:t>
      </w:r>
      <w:r w:rsidRPr="00E47144">
        <w:rPr>
          <w:b/>
          <w:lang w:val="en-US"/>
        </w:rPr>
        <w:t>52</w:t>
      </w:r>
      <w:r w:rsidRPr="00E47144">
        <w:rPr>
          <w:lang w:val="en-US"/>
        </w:rPr>
        <w:t xml:space="preserve"> (1965), 591-611.</w:t>
      </w:r>
    </w:p>
    <w:p w14:paraId="26CE5FE8" w14:textId="77777777" w:rsidR="00F5127C" w:rsidRPr="00E47144" w:rsidRDefault="00F5127C" w:rsidP="00F5127C">
      <w:pPr>
        <w:pStyle w:val="EndNoteBibliography"/>
        <w:rPr>
          <w:lang w:val="en-US"/>
        </w:rPr>
      </w:pPr>
      <w:r w:rsidRPr="00E47144">
        <w:rPr>
          <w:lang w:val="en-US"/>
        </w:rPr>
        <w:t>[22]</w:t>
      </w:r>
      <w:r w:rsidRPr="00E47144">
        <w:rPr>
          <w:lang w:val="en-US"/>
        </w:rPr>
        <w:tab/>
        <w:t>A.S. Vakil, J. Trouvain, and L. Automatic classification of lexical stress errors for German CAPT. In Proceeding of the Workshop on Speech and Language Technology for Education (SLaTE), pp. 47-52., Automatic classification of lexical stress errors for German CAPT</w:t>
      </w:r>
    </w:p>
    <w:p w14:paraId="3D182C52" w14:textId="77777777" w:rsidR="00F5127C" w:rsidRPr="00E47144" w:rsidRDefault="00F5127C" w:rsidP="00F5127C">
      <w:pPr>
        <w:pStyle w:val="EndNoteBibliography"/>
        <w:rPr>
          <w:lang w:val="en-US"/>
        </w:rPr>
      </w:pPr>
      <w:r w:rsidRPr="00E47144">
        <w:rPr>
          <w:lang w:val="en-US"/>
        </w:rPr>
        <w:t xml:space="preserve">in: </w:t>
      </w:r>
      <w:r w:rsidRPr="00E47144">
        <w:rPr>
          <w:i/>
          <w:lang w:val="en-US"/>
        </w:rPr>
        <w:t>SLaTE</w:t>
      </w:r>
      <w:r w:rsidRPr="00E47144">
        <w:rPr>
          <w:lang w:val="en-US"/>
        </w:rPr>
        <w:t>, Leipzig, 2015, pp. 47-52.</w:t>
      </w:r>
    </w:p>
    <w:p w14:paraId="7916051F" w14:textId="77777777" w:rsidR="00F5127C" w:rsidRPr="00E47144" w:rsidRDefault="00F5127C" w:rsidP="00F5127C">
      <w:pPr>
        <w:pStyle w:val="EndNoteBibliography"/>
        <w:rPr>
          <w:lang w:val="en-US"/>
        </w:rPr>
      </w:pPr>
      <w:r w:rsidRPr="00E47144">
        <w:rPr>
          <w:lang w:val="en-US"/>
        </w:rPr>
        <w:t>[23]</w:t>
      </w:r>
      <w:r w:rsidRPr="00E47144">
        <w:rPr>
          <w:lang w:val="en-US"/>
        </w:rPr>
        <w:tab/>
        <w:t xml:space="preserve">J. Zheng, J. Yarzebski, B.P. Ramesh, R.J. Goldberg, and H. Yu, Automatically Detecting Acute Myocardial Infarction Events from EHR Text: A Preliminary Study, </w:t>
      </w:r>
      <w:r w:rsidRPr="00E47144">
        <w:rPr>
          <w:i/>
          <w:lang w:val="en-US"/>
        </w:rPr>
        <w:t>AMIA Annu Symp Proc</w:t>
      </w:r>
      <w:r w:rsidRPr="00E47144">
        <w:rPr>
          <w:lang w:val="en-US"/>
        </w:rPr>
        <w:t xml:space="preserve"> </w:t>
      </w:r>
      <w:r w:rsidRPr="00E47144">
        <w:rPr>
          <w:b/>
          <w:lang w:val="en-US"/>
        </w:rPr>
        <w:t>2014</w:t>
      </w:r>
      <w:r w:rsidRPr="00E47144">
        <w:rPr>
          <w:lang w:val="en-US"/>
        </w:rPr>
        <w:t xml:space="preserve"> (2014), 1286-1293.</w:t>
      </w:r>
    </w:p>
    <w:p w14:paraId="4F465BC9" w14:textId="51EC80CC" w:rsidR="00316E4E" w:rsidRPr="00ED1233" w:rsidRDefault="00AD0AC2" w:rsidP="00F5127C">
      <w:pPr>
        <w:pStyle w:val="ALevelOneHeader"/>
      </w:pPr>
      <w:r>
        <w:fldChar w:fldCharType="end"/>
      </w:r>
      <w:r w:rsidR="00316E4E" w:rsidRPr="00785BE1">
        <w:t>Address for correspondence</w:t>
      </w:r>
    </w:p>
    <w:p w14:paraId="038CE702" w14:textId="7C10E276" w:rsidR="006373EA" w:rsidRDefault="00475C5F" w:rsidP="00ED1233">
      <w:pPr>
        <w:rPr>
          <w:noProof/>
          <w:sz w:val="18"/>
          <w:szCs w:val="18"/>
        </w:rPr>
      </w:pPr>
      <w:r>
        <w:rPr>
          <w:noProof/>
          <w:sz w:val="18"/>
          <w:szCs w:val="18"/>
        </w:rPr>
        <w:t>kevin.c</w:t>
      </w:r>
      <w:r w:rsidR="00785BE1" w:rsidRPr="00785BE1">
        <w:rPr>
          <w:noProof/>
          <w:sz w:val="18"/>
          <w:szCs w:val="18"/>
        </w:rPr>
        <w:t>ohen@gmail.com</w:t>
      </w:r>
    </w:p>
    <w:p w14:paraId="634B855E" w14:textId="75DC6808" w:rsidR="00316E4E" w:rsidRDefault="00316E4E" w:rsidP="006373EA"/>
    <w:sectPr w:rsidR="00316E4E" w:rsidSect="007F64F2">
      <w:type w:val="continuous"/>
      <w:pgSz w:w="11907" w:h="16840" w:code="9"/>
      <w:pgMar w:top="562" w:right="567" w:bottom="562" w:left="567" w:header="0" w:footer="1440" w:gutter="0"/>
      <w:cols w:num="2" w:space="706"/>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yla Boguslav" w:date="2017-04-12T19:41:00Z" w:initials="MB">
    <w:p w14:paraId="4FD3D176" w14:textId="3F8960E6" w:rsidR="0014206F" w:rsidRDefault="0014206F">
      <w:pPr>
        <w:pStyle w:val="CommentText"/>
      </w:pPr>
      <w:r>
        <w:rPr>
          <w:rStyle w:val="CommentReference"/>
        </w:rPr>
        <w:annotationRef/>
      </w:r>
      <w:r>
        <w:t>Confusing sentence</w:t>
      </w:r>
    </w:p>
  </w:comment>
  <w:comment w:id="34" w:author="Mayla Boguslav" w:date="2017-04-12T19:59:00Z" w:initials="MB">
    <w:p w14:paraId="0A345551" w14:textId="377FC539" w:rsidR="00456277" w:rsidRDefault="00456277">
      <w:pPr>
        <w:pStyle w:val="CommentText"/>
      </w:pPr>
      <w:r>
        <w:rPr>
          <w:rStyle w:val="CommentReference"/>
        </w:rPr>
        <w:annotationRef/>
      </w:r>
      <w:r>
        <w:t>Fixed the F- alpha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D3D176" w15:done="0"/>
  <w15:commentEx w15:paraId="0A3455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F02F6" w14:textId="77777777" w:rsidR="000E1F60" w:rsidRDefault="000E1F60">
      <w:r>
        <w:separator/>
      </w:r>
    </w:p>
  </w:endnote>
  <w:endnote w:type="continuationSeparator" w:id="0">
    <w:p w14:paraId="5D8AC9B7" w14:textId="77777777" w:rsidR="000E1F60" w:rsidRDefault="000E1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4B645" w14:textId="77777777" w:rsidR="000E1F60" w:rsidRDefault="000E1F60">
      <w:r>
        <w:separator/>
      </w:r>
    </w:p>
  </w:footnote>
  <w:footnote w:type="continuationSeparator" w:id="0">
    <w:p w14:paraId="601B4527" w14:textId="77777777" w:rsidR="000E1F60" w:rsidRDefault="000E1F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F6A33FE"/>
    <w:lvl w:ilvl="0">
      <w:start w:val="1"/>
      <w:numFmt w:val="decimal"/>
      <w:lvlText w:val="%1."/>
      <w:lvlJc w:val="left"/>
      <w:pPr>
        <w:tabs>
          <w:tab w:val="num" w:pos="1800"/>
        </w:tabs>
        <w:ind w:left="1800" w:hanging="360"/>
      </w:pPr>
    </w:lvl>
  </w:abstractNum>
  <w:abstractNum w:abstractNumId="1">
    <w:nsid w:val="FFFFFF7D"/>
    <w:multiLevelType w:val="singleLevel"/>
    <w:tmpl w:val="736C6290"/>
    <w:lvl w:ilvl="0">
      <w:start w:val="1"/>
      <w:numFmt w:val="decimal"/>
      <w:lvlText w:val="%1."/>
      <w:lvlJc w:val="left"/>
      <w:pPr>
        <w:tabs>
          <w:tab w:val="num" w:pos="1440"/>
        </w:tabs>
        <w:ind w:left="1440" w:hanging="360"/>
      </w:pPr>
    </w:lvl>
  </w:abstractNum>
  <w:abstractNum w:abstractNumId="2">
    <w:nsid w:val="FFFFFF7E"/>
    <w:multiLevelType w:val="singleLevel"/>
    <w:tmpl w:val="C6BCB42C"/>
    <w:lvl w:ilvl="0">
      <w:start w:val="1"/>
      <w:numFmt w:val="decimal"/>
      <w:lvlText w:val="%1."/>
      <w:lvlJc w:val="left"/>
      <w:pPr>
        <w:tabs>
          <w:tab w:val="num" w:pos="1080"/>
        </w:tabs>
        <w:ind w:left="1080" w:hanging="360"/>
      </w:pPr>
    </w:lvl>
  </w:abstractNum>
  <w:abstractNum w:abstractNumId="3">
    <w:nsid w:val="FFFFFF7F"/>
    <w:multiLevelType w:val="singleLevel"/>
    <w:tmpl w:val="351E4350"/>
    <w:lvl w:ilvl="0">
      <w:start w:val="1"/>
      <w:numFmt w:val="decimal"/>
      <w:lvlText w:val="%1."/>
      <w:lvlJc w:val="left"/>
      <w:pPr>
        <w:tabs>
          <w:tab w:val="num" w:pos="720"/>
        </w:tabs>
        <w:ind w:left="720" w:hanging="360"/>
      </w:pPr>
    </w:lvl>
  </w:abstractNum>
  <w:abstractNum w:abstractNumId="4">
    <w:nsid w:val="FFFFFF80"/>
    <w:multiLevelType w:val="singleLevel"/>
    <w:tmpl w:val="433253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052D92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B864A1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45CA9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7C1A16"/>
    <w:lvl w:ilvl="0">
      <w:start w:val="1"/>
      <w:numFmt w:val="decimal"/>
      <w:lvlText w:val="%1."/>
      <w:lvlJc w:val="left"/>
      <w:pPr>
        <w:tabs>
          <w:tab w:val="num" w:pos="360"/>
        </w:tabs>
        <w:ind w:left="360" w:hanging="360"/>
      </w:pPr>
    </w:lvl>
  </w:abstractNum>
  <w:abstractNum w:abstractNumId="9">
    <w:nsid w:val="FFFFFF89"/>
    <w:multiLevelType w:val="singleLevel"/>
    <w:tmpl w:val="3BF2044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0BE23E9C"/>
    <w:lvl w:ilvl="0">
      <w:numFmt w:val="bullet"/>
      <w:pStyle w:val="DBulletlevel2"/>
      <w:lvlText w:val="*"/>
      <w:lvlJc w:val="left"/>
    </w:lvl>
  </w:abstractNum>
  <w:abstractNum w:abstractNumId="11">
    <w:nsid w:val="026F7C4A"/>
    <w:multiLevelType w:val="hybridMultilevel"/>
    <w:tmpl w:val="5EAEB7DC"/>
    <w:lvl w:ilvl="0" w:tplc="FD0075E2">
      <w:start w:val="1"/>
      <w:numFmt w:val="bullet"/>
      <w:pStyle w:val="D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E34A8C"/>
    <w:multiLevelType w:val="singleLevel"/>
    <w:tmpl w:val="1846BD48"/>
    <w:lvl w:ilvl="0">
      <w:start w:val="1"/>
      <w:numFmt w:val="decimal"/>
      <w:pStyle w:val="DEnumeratedList"/>
      <w:lvlText w:val="%1."/>
      <w:legacy w:legacy="1" w:legacySpace="0" w:legacyIndent="288"/>
      <w:lvlJc w:val="left"/>
      <w:pPr>
        <w:ind w:left="576" w:hanging="288"/>
      </w:pPr>
      <w:rPr>
        <w:rFonts w:cs="Times New Roman"/>
      </w:rPr>
    </w:lvl>
  </w:abstractNum>
  <w:abstractNum w:abstractNumId="13">
    <w:nsid w:val="238D0E80"/>
    <w:multiLevelType w:val="hybridMultilevel"/>
    <w:tmpl w:val="7E4800BA"/>
    <w:lvl w:ilvl="0" w:tplc="04090001">
      <w:start w:val="1"/>
      <w:numFmt w:val="bullet"/>
      <w:lvlText w:val=""/>
      <w:lvlJc w:val="left"/>
      <w:pPr>
        <w:ind w:left="720" w:hanging="360"/>
      </w:pPr>
      <w:rPr>
        <w:rFonts w:ascii="Symbol" w:hAnsi="Symbol" w:hint="default"/>
      </w:rPr>
    </w:lvl>
    <w:lvl w:ilvl="1" w:tplc="14264A2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8B448C"/>
    <w:multiLevelType w:val="hybridMultilevel"/>
    <w:tmpl w:val="E042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9F2B66"/>
    <w:multiLevelType w:val="hybridMultilevel"/>
    <w:tmpl w:val="483229FC"/>
    <w:lvl w:ilvl="0" w:tplc="2A1014C2">
      <w:start w:val="1"/>
      <w:numFmt w:val="lowerLetter"/>
      <w:lvlText w:val="%1)"/>
      <w:lvlJc w:val="left"/>
      <w:pPr>
        <w:tabs>
          <w:tab w:val="num" w:pos="720"/>
        </w:tabs>
        <w:ind w:left="720" w:hanging="360"/>
      </w:pPr>
    </w:lvl>
    <w:lvl w:ilvl="1" w:tplc="D716F91E">
      <w:start w:val="1"/>
      <w:numFmt w:val="lowerLetter"/>
      <w:lvlText w:val="%2)"/>
      <w:lvlJc w:val="left"/>
      <w:pPr>
        <w:tabs>
          <w:tab w:val="num" w:pos="1440"/>
        </w:tabs>
        <w:ind w:left="1440" w:hanging="360"/>
      </w:pPr>
    </w:lvl>
    <w:lvl w:ilvl="2" w:tplc="7E6A157C" w:tentative="1">
      <w:start w:val="1"/>
      <w:numFmt w:val="lowerLetter"/>
      <w:lvlText w:val="%3)"/>
      <w:lvlJc w:val="left"/>
      <w:pPr>
        <w:tabs>
          <w:tab w:val="num" w:pos="2160"/>
        </w:tabs>
        <w:ind w:left="2160" w:hanging="360"/>
      </w:pPr>
    </w:lvl>
    <w:lvl w:ilvl="3" w:tplc="B8CE3972" w:tentative="1">
      <w:start w:val="1"/>
      <w:numFmt w:val="lowerLetter"/>
      <w:lvlText w:val="%4)"/>
      <w:lvlJc w:val="left"/>
      <w:pPr>
        <w:tabs>
          <w:tab w:val="num" w:pos="2880"/>
        </w:tabs>
        <w:ind w:left="2880" w:hanging="360"/>
      </w:pPr>
    </w:lvl>
    <w:lvl w:ilvl="4" w:tplc="2AC4E9BA" w:tentative="1">
      <w:start w:val="1"/>
      <w:numFmt w:val="lowerLetter"/>
      <w:lvlText w:val="%5)"/>
      <w:lvlJc w:val="left"/>
      <w:pPr>
        <w:tabs>
          <w:tab w:val="num" w:pos="3600"/>
        </w:tabs>
        <w:ind w:left="3600" w:hanging="360"/>
      </w:pPr>
    </w:lvl>
    <w:lvl w:ilvl="5" w:tplc="4BB82AB2" w:tentative="1">
      <w:start w:val="1"/>
      <w:numFmt w:val="lowerLetter"/>
      <w:lvlText w:val="%6)"/>
      <w:lvlJc w:val="left"/>
      <w:pPr>
        <w:tabs>
          <w:tab w:val="num" w:pos="4320"/>
        </w:tabs>
        <w:ind w:left="4320" w:hanging="360"/>
      </w:pPr>
    </w:lvl>
    <w:lvl w:ilvl="6" w:tplc="54EA08AE" w:tentative="1">
      <w:start w:val="1"/>
      <w:numFmt w:val="lowerLetter"/>
      <w:lvlText w:val="%7)"/>
      <w:lvlJc w:val="left"/>
      <w:pPr>
        <w:tabs>
          <w:tab w:val="num" w:pos="5040"/>
        </w:tabs>
        <w:ind w:left="5040" w:hanging="360"/>
      </w:pPr>
    </w:lvl>
    <w:lvl w:ilvl="7" w:tplc="34AAA49C" w:tentative="1">
      <w:start w:val="1"/>
      <w:numFmt w:val="lowerLetter"/>
      <w:lvlText w:val="%8)"/>
      <w:lvlJc w:val="left"/>
      <w:pPr>
        <w:tabs>
          <w:tab w:val="num" w:pos="5760"/>
        </w:tabs>
        <w:ind w:left="5760" w:hanging="360"/>
      </w:pPr>
    </w:lvl>
    <w:lvl w:ilvl="8" w:tplc="5D54DDD8" w:tentative="1">
      <w:start w:val="1"/>
      <w:numFmt w:val="lowerLetter"/>
      <w:lvlText w:val="%9)"/>
      <w:lvlJc w:val="left"/>
      <w:pPr>
        <w:tabs>
          <w:tab w:val="num" w:pos="6480"/>
        </w:tabs>
        <w:ind w:left="6480" w:hanging="360"/>
      </w:pPr>
    </w:lvl>
  </w:abstractNum>
  <w:abstractNum w:abstractNumId="16">
    <w:nsid w:val="62715F33"/>
    <w:multiLevelType w:val="singleLevel"/>
    <w:tmpl w:val="D860569A"/>
    <w:lvl w:ilvl="0">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abstractNum>
  <w:num w:numId="1">
    <w:abstractNumId w:val="10"/>
    <w:lvlOverride w:ilvl="0">
      <w:lvl w:ilvl="0">
        <w:start w:val="1"/>
        <w:numFmt w:val="bullet"/>
        <w:pStyle w:val="DBulletlevel2"/>
        <w:lvlText w:val=""/>
        <w:legacy w:legacy="1" w:legacySpace="0" w:legacyIndent="283"/>
        <w:lvlJc w:val="left"/>
        <w:pPr>
          <w:ind w:left="571" w:hanging="283"/>
        </w:pPr>
        <w:rPr>
          <w:rFonts w:ascii="Symbol" w:hAnsi="Symbol" w:hint="default"/>
        </w:rPr>
      </w:lvl>
    </w:lvlOverride>
  </w:num>
  <w:num w:numId="2">
    <w:abstractNumId w:val="10"/>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3">
    <w:abstractNumId w:val="12"/>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4"/>
  </w:num>
  <w:num w:numId="17">
    <w:abstractNumId w:val="13"/>
  </w:num>
  <w:num w:numId="18">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yla Boguslav">
    <w15:presenceInfo w15:providerId="Windows Live" w15:userId="83b962134f6924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trackRevisions/>
  <w:defaultTabStop w:val="720"/>
  <w:autoHyphenation/>
  <w:consecutiveHyphenLimit w:val="28257"/>
  <w:hyphenationZone w:val="35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OS Press&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0zprsadv8f2wpbe5v0r5wa0j59xspaf5z5s9&quot;&gt;MedInfo_Citations&lt;record-ids&gt;&lt;item&gt;1&lt;/item&gt;&lt;item&gt;2&lt;/item&gt;&lt;item&gt;3&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E727A"/>
    <w:rsid w:val="00004181"/>
    <w:rsid w:val="000076DB"/>
    <w:rsid w:val="0001095E"/>
    <w:rsid w:val="00012689"/>
    <w:rsid w:val="000161B1"/>
    <w:rsid w:val="000207DB"/>
    <w:rsid w:val="0002331A"/>
    <w:rsid w:val="00032DA2"/>
    <w:rsid w:val="00034915"/>
    <w:rsid w:val="00051288"/>
    <w:rsid w:val="00057691"/>
    <w:rsid w:val="00064126"/>
    <w:rsid w:val="00065C09"/>
    <w:rsid w:val="00074739"/>
    <w:rsid w:val="000826D6"/>
    <w:rsid w:val="00086506"/>
    <w:rsid w:val="0009087D"/>
    <w:rsid w:val="00092FDE"/>
    <w:rsid w:val="000A0412"/>
    <w:rsid w:val="000B18F4"/>
    <w:rsid w:val="000B1D12"/>
    <w:rsid w:val="000B3BBF"/>
    <w:rsid w:val="000B4F14"/>
    <w:rsid w:val="000C2055"/>
    <w:rsid w:val="000C57D1"/>
    <w:rsid w:val="000C64ED"/>
    <w:rsid w:val="000D3B40"/>
    <w:rsid w:val="000D4213"/>
    <w:rsid w:val="000E1F60"/>
    <w:rsid w:val="000E727A"/>
    <w:rsid w:val="000F1108"/>
    <w:rsid w:val="000F59AF"/>
    <w:rsid w:val="000F6DB2"/>
    <w:rsid w:val="00103559"/>
    <w:rsid w:val="00104050"/>
    <w:rsid w:val="001138E8"/>
    <w:rsid w:val="00116055"/>
    <w:rsid w:val="00116B1A"/>
    <w:rsid w:val="001211F0"/>
    <w:rsid w:val="0012276C"/>
    <w:rsid w:val="00135553"/>
    <w:rsid w:val="00135DB2"/>
    <w:rsid w:val="001369EC"/>
    <w:rsid w:val="0014206F"/>
    <w:rsid w:val="00142576"/>
    <w:rsid w:val="0014378D"/>
    <w:rsid w:val="00151BBB"/>
    <w:rsid w:val="00155E11"/>
    <w:rsid w:val="00160CA4"/>
    <w:rsid w:val="00160CF9"/>
    <w:rsid w:val="00161C0D"/>
    <w:rsid w:val="00162571"/>
    <w:rsid w:val="00162A4B"/>
    <w:rsid w:val="00164A63"/>
    <w:rsid w:val="0017289A"/>
    <w:rsid w:val="00173825"/>
    <w:rsid w:val="001751EF"/>
    <w:rsid w:val="00177508"/>
    <w:rsid w:val="0018118A"/>
    <w:rsid w:val="001829BD"/>
    <w:rsid w:val="001879F3"/>
    <w:rsid w:val="00192D30"/>
    <w:rsid w:val="001A3602"/>
    <w:rsid w:val="001B7E1A"/>
    <w:rsid w:val="001C5539"/>
    <w:rsid w:val="001D33E1"/>
    <w:rsid w:val="001D3E98"/>
    <w:rsid w:val="001D4B4C"/>
    <w:rsid w:val="001D523D"/>
    <w:rsid w:val="001E2F2B"/>
    <w:rsid w:val="001E6FEF"/>
    <w:rsid w:val="001F0C1E"/>
    <w:rsid w:val="001F24F0"/>
    <w:rsid w:val="001F3A06"/>
    <w:rsid w:val="001F49F3"/>
    <w:rsid w:val="001F69A0"/>
    <w:rsid w:val="002027F0"/>
    <w:rsid w:val="00207733"/>
    <w:rsid w:val="0022364C"/>
    <w:rsid w:val="0022785A"/>
    <w:rsid w:val="00236B35"/>
    <w:rsid w:val="00240A5B"/>
    <w:rsid w:val="002412C2"/>
    <w:rsid w:val="00241756"/>
    <w:rsid w:val="00246F1C"/>
    <w:rsid w:val="00247940"/>
    <w:rsid w:val="0025126A"/>
    <w:rsid w:val="0025401F"/>
    <w:rsid w:val="00262594"/>
    <w:rsid w:val="00270331"/>
    <w:rsid w:val="00280EDB"/>
    <w:rsid w:val="00281339"/>
    <w:rsid w:val="00283D7B"/>
    <w:rsid w:val="0028530A"/>
    <w:rsid w:val="002879F9"/>
    <w:rsid w:val="00291E58"/>
    <w:rsid w:val="00292A16"/>
    <w:rsid w:val="00297324"/>
    <w:rsid w:val="002A0370"/>
    <w:rsid w:val="002B0D21"/>
    <w:rsid w:val="002B3887"/>
    <w:rsid w:val="002B409A"/>
    <w:rsid w:val="002C3CB4"/>
    <w:rsid w:val="002C5888"/>
    <w:rsid w:val="002C6D7F"/>
    <w:rsid w:val="002C71F8"/>
    <w:rsid w:val="002D6069"/>
    <w:rsid w:val="002E3E86"/>
    <w:rsid w:val="002E6CAB"/>
    <w:rsid w:val="002F24A5"/>
    <w:rsid w:val="0030047D"/>
    <w:rsid w:val="00314EAF"/>
    <w:rsid w:val="00314FD1"/>
    <w:rsid w:val="00316E4E"/>
    <w:rsid w:val="0031795D"/>
    <w:rsid w:val="00320E5D"/>
    <w:rsid w:val="00327816"/>
    <w:rsid w:val="00331C6D"/>
    <w:rsid w:val="00337439"/>
    <w:rsid w:val="003405B3"/>
    <w:rsid w:val="00343769"/>
    <w:rsid w:val="0034587F"/>
    <w:rsid w:val="003509E1"/>
    <w:rsid w:val="003648DD"/>
    <w:rsid w:val="0037068B"/>
    <w:rsid w:val="00372017"/>
    <w:rsid w:val="003758B1"/>
    <w:rsid w:val="003809CE"/>
    <w:rsid w:val="00392AFA"/>
    <w:rsid w:val="003940F5"/>
    <w:rsid w:val="00396D74"/>
    <w:rsid w:val="003B137A"/>
    <w:rsid w:val="003B56EF"/>
    <w:rsid w:val="003B7D3C"/>
    <w:rsid w:val="003C2296"/>
    <w:rsid w:val="003C388C"/>
    <w:rsid w:val="003C3DD9"/>
    <w:rsid w:val="003D2956"/>
    <w:rsid w:val="003D356D"/>
    <w:rsid w:val="003D5F53"/>
    <w:rsid w:val="003E1E4B"/>
    <w:rsid w:val="003E28ED"/>
    <w:rsid w:val="003F1B3D"/>
    <w:rsid w:val="003F7E0F"/>
    <w:rsid w:val="00400651"/>
    <w:rsid w:val="00400FF3"/>
    <w:rsid w:val="00403470"/>
    <w:rsid w:val="00403CE5"/>
    <w:rsid w:val="0040684D"/>
    <w:rsid w:val="004105CF"/>
    <w:rsid w:val="00410812"/>
    <w:rsid w:val="004178D9"/>
    <w:rsid w:val="004253AF"/>
    <w:rsid w:val="00426573"/>
    <w:rsid w:val="00436B89"/>
    <w:rsid w:val="00445C01"/>
    <w:rsid w:val="00456277"/>
    <w:rsid w:val="00471D54"/>
    <w:rsid w:val="00474A4B"/>
    <w:rsid w:val="00475C5F"/>
    <w:rsid w:val="00483099"/>
    <w:rsid w:val="00491A02"/>
    <w:rsid w:val="0049735B"/>
    <w:rsid w:val="004A08B8"/>
    <w:rsid w:val="004A59F7"/>
    <w:rsid w:val="004B1962"/>
    <w:rsid w:val="004B2A10"/>
    <w:rsid w:val="004B4512"/>
    <w:rsid w:val="004B58BF"/>
    <w:rsid w:val="004D28C1"/>
    <w:rsid w:val="004D2C23"/>
    <w:rsid w:val="004E2304"/>
    <w:rsid w:val="004E7CCB"/>
    <w:rsid w:val="004F63FE"/>
    <w:rsid w:val="0050040E"/>
    <w:rsid w:val="00504386"/>
    <w:rsid w:val="00511081"/>
    <w:rsid w:val="0052154F"/>
    <w:rsid w:val="00537521"/>
    <w:rsid w:val="00541000"/>
    <w:rsid w:val="00545108"/>
    <w:rsid w:val="00550D6A"/>
    <w:rsid w:val="00556981"/>
    <w:rsid w:val="0055752B"/>
    <w:rsid w:val="00560AEC"/>
    <w:rsid w:val="00561679"/>
    <w:rsid w:val="0056172B"/>
    <w:rsid w:val="00561EBD"/>
    <w:rsid w:val="00577C98"/>
    <w:rsid w:val="00581235"/>
    <w:rsid w:val="0058161D"/>
    <w:rsid w:val="00586C08"/>
    <w:rsid w:val="005877E2"/>
    <w:rsid w:val="00594931"/>
    <w:rsid w:val="00594C49"/>
    <w:rsid w:val="005951A6"/>
    <w:rsid w:val="0059647C"/>
    <w:rsid w:val="005A1BA1"/>
    <w:rsid w:val="005A254D"/>
    <w:rsid w:val="005A38A6"/>
    <w:rsid w:val="005A62AF"/>
    <w:rsid w:val="005B00C2"/>
    <w:rsid w:val="005B66AD"/>
    <w:rsid w:val="005C1CE3"/>
    <w:rsid w:val="005C35B6"/>
    <w:rsid w:val="005D5684"/>
    <w:rsid w:val="005E14AB"/>
    <w:rsid w:val="005E20B0"/>
    <w:rsid w:val="005E2474"/>
    <w:rsid w:val="005E75F6"/>
    <w:rsid w:val="005F2EE4"/>
    <w:rsid w:val="006064A0"/>
    <w:rsid w:val="00607999"/>
    <w:rsid w:val="006104C9"/>
    <w:rsid w:val="0061081C"/>
    <w:rsid w:val="0061551C"/>
    <w:rsid w:val="00617F60"/>
    <w:rsid w:val="006209A2"/>
    <w:rsid w:val="006218AE"/>
    <w:rsid w:val="00623438"/>
    <w:rsid w:val="006334C4"/>
    <w:rsid w:val="00634CDD"/>
    <w:rsid w:val="006350E1"/>
    <w:rsid w:val="006373EA"/>
    <w:rsid w:val="0063743D"/>
    <w:rsid w:val="00637A96"/>
    <w:rsid w:val="00646C05"/>
    <w:rsid w:val="00651F28"/>
    <w:rsid w:val="00660DB6"/>
    <w:rsid w:val="00661ED8"/>
    <w:rsid w:val="00662D84"/>
    <w:rsid w:val="00664CE6"/>
    <w:rsid w:val="0067025F"/>
    <w:rsid w:val="00675429"/>
    <w:rsid w:val="00676653"/>
    <w:rsid w:val="00677D7A"/>
    <w:rsid w:val="00680354"/>
    <w:rsid w:val="00680E6B"/>
    <w:rsid w:val="00682543"/>
    <w:rsid w:val="00682FD0"/>
    <w:rsid w:val="0069195B"/>
    <w:rsid w:val="006920EF"/>
    <w:rsid w:val="006A5FCD"/>
    <w:rsid w:val="006A7E8D"/>
    <w:rsid w:val="006B4CF2"/>
    <w:rsid w:val="006B6C91"/>
    <w:rsid w:val="006C2589"/>
    <w:rsid w:val="006D1D3C"/>
    <w:rsid w:val="006D7F0F"/>
    <w:rsid w:val="006E0FDB"/>
    <w:rsid w:val="006E5384"/>
    <w:rsid w:val="006F0469"/>
    <w:rsid w:val="006F20EA"/>
    <w:rsid w:val="00704068"/>
    <w:rsid w:val="00707676"/>
    <w:rsid w:val="007112C5"/>
    <w:rsid w:val="0071145A"/>
    <w:rsid w:val="00711787"/>
    <w:rsid w:val="0071357A"/>
    <w:rsid w:val="007172F4"/>
    <w:rsid w:val="00722593"/>
    <w:rsid w:val="00722FF6"/>
    <w:rsid w:val="00726A16"/>
    <w:rsid w:val="00726B6A"/>
    <w:rsid w:val="00740DC2"/>
    <w:rsid w:val="0074588A"/>
    <w:rsid w:val="00752E7A"/>
    <w:rsid w:val="00757E80"/>
    <w:rsid w:val="00761E90"/>
    <w:rsid w:val="00764E3C"/>
    <w:rsid w:val="00765C11"/>
    <w:rsid w:val="0077223C"/>
    <w:rsid w:val="00772ED4"/>
    <w:rsid w:val="00785BE1"/>
    <w:rsid w:val="007900A9"/>
    <w:rsid w:val="00792EB1"/>
    <w:rsid w:val="007938BB"/>
    <w:rsid w:val="007A240D"/>
    <w:rsid w:val="007A2752"/>
    <w:rsid w:val="007A3C3A"/>
    <w:rsid w:val="007A3C49"/>
    <w:rsid w:val="007B1B83"/>
    <w:rsid w:val="007B4AEE"/>
    <w:rsid w:val="007B7F4F"/>
    <w:rsid w:val="007C0C7A"/>
    <w:rsid w:val="007C1FD7"/>
    <w:rsid w:val="007C76D7"/>
    <w:rsid w:val="007D5E46"/>
    <w:rsid w:val="007D6736"/>
    <w:rsid w:val="007D7ECF"/>
    <w:rsid w:val="007E12B9"/>
    <w:rsid w:val="007E3D06"/>
    <w:rsid w:val="007E5158"/>
    <w:rsid w:val="007E7F70"/>
    <w:rsid w:val="007F191E"/>
    <w:rsid w:val="007F1D3B"/>
    <w:rsid w:val="007F64F2"/>
    <w:rsid w:val="008028F3"/>
    <w:rsid w:val="008069D1"/>
    <w:rsid w:val="00812203"/>
    <w:rsid w:val="008209EB"/>
    <w:rsid w:val="00821806"/>
    <w:rsid w:val="00822BA3"/>
    <w:rsid w:val="00827BDE"/>
    <w:rsid w:val="00833E12"/>
    <w:rsid w:val="00836D68"/>
    <w:rsid w:val="00840DDC"/>
    <w:rsid w:val="008412BE"/>
    <w:rsid w:val="00847E32"/>
    <w:rsid w:val="00856F01"/>
    <w:rsid w:val="00860E63"/>
    <w:rsid w:val="00873B93"/>
    <w:rsid w:val="00876A67"/>
    <w:rsid w:val="00877B8D"/>
    <w:rsid w:val="00880E59"/>
    <w:rsid w:val="008827C4"/>
    <w:rsid w:val="00882F06"/>
    <w:rsid w:val="00884831"/>
    <w:rsid w:val="00890C91"/>
    <w:rsid w:val="00892F71"/>
    <w:rsid w:val="00897799"/>
    <w:rsid w:val="008A0C6E"/>
    <w:rsid w:val="008A3E7F"/>
    <w:rsid w:val="008A7BC9"/>
    <w:rsid w:val="008B411F"/>
    <w:rsid w:val="008B5715"/>
    <w:rsid w:val="008C0B7D"/>
    <w:rsid w:val="008C5753"/>
    <w:rsid w:val="008D283F"/>
    <w:rsid w:val="008E14DE"/>
    <w:rsid w:val="008E568D"/>
    <w:rsid w:val="008F1B19"/>
    <w:rsid w:val="008F2292"/>
    <w:rsid w:val="008F230E"/>
    <w:rsid w:val="008F30A7"/>
    <w:rsid w:val="008F3AF0"/>
    <w:rsid w:val="008F4126"/>
    <w:rsid w:val="008F4A76"/>
    <w:rsid w:val="009009E6"/>
    <w:rsid w:val="0090285B"/>
    <w:rsid w:val="00903EF3"/>
    <w:rsid w:val="00905B63"/>
    <w:rsid w:val="00910453"/>
    <w:rsid w:val="00911E3F"/>
    <w:rsid w:val="00915FB2"/>
    <w:rsid w:val="00920FEE"/>
    <w:rsid w:val="009222FB"/>
    <w:rsid w:val="00922325"/>
    <w:rsid w:val="00922DE5"/>
    <w:rsid w:val="0092383D"/>
    <w:rsid w:val="00933116"/>
    <w:rsid w:val="0094491F"/>
    <w:rsid w:val="00953F33"/>
    <w:rsid w:val="00956D2F"/>
    <w:rsid w:val="00963024"/>
    <w:rsid w:val="00964C4F"/>
    <w:rsid w:val="00966857"/>
    <w:rsid w:val="0096795D"/>
    <w:rsid w:val="009706C5"/>
    <w:rsid w:val="00971ABA"/>
    <w:rsid w:val="009729F9"/>
    <w:rsid w:val="00976CAF"/>
    <w:rsid w:val="00980168"/>
    <w:rsid w:val="00983FB5"/>
    <w:rsid w:val="0098520A"/>
    <w:rsid w:val="009854CF"/>
    <w:rsid w:val="009A2C04"/>
    <w:rsid w:val="009A49ED"/>
    <w:rsid w:val="009A55CC"/>
    <w:rsid w:val="009A6B2E"/>
    <w:rsid w:val="009B6AB6"/>
    <w:rsid w:val="009C06F0"/>
    <w:rsid w:val="009C5400"/>
    <w:rsid w:val="009C5AF6"/>
    <w:rsid w:val="009D4B7F"/>
    <w:rsid w:val="009D4DDC"/>
    <w:rsid w:val="009D7A14"/>
    <w:rsid w:val="009E38DC"/>
    <w:rsid w:val="009E651D"/>
    <w:rsid w:val="009F27E7"/>
    <w:rsid w:val="009F2CFA"/>
    <w:rsid w:val="009F2D4B"/>
    <w:rsid w:val="009F5427"/>
    <w:rsid w:val="009F5D31"/>
    <w:rsid w:val="00A053F1"/>
    <w:rsid w:val="00A05AF3"/>
    <w:rsid w:val="00A05FD2"/>
    <w:rsid w:val="00A07C4D"/>
    <w:rsid w:val="00A118E8"/>
    <w:rsid w:val="00A16E86"/>
    <w:rsid w:val="00A22743"/>
    <w:rsid w:val="00A30333"/>
    <w:rsid w:val="00A4008D"/>
    <w:rsid w:val="00A41081"/>
    <w:rsid w:val="00A41B22"/>
    <w:rsid w:val="00A457A3"/>
    <w:rsid w:val="00A46CF8"/>
    <w:rsid w:val="00A47251"/>
    <w:rsid w:val="00A47A1F"/>
    <w:rsid w:val="00A50A6B"/>
    <w:rsid w:val="00A52346"/>
    <w:rsid w:val="00A571D4"/>
    <w:rsid w:val="00A608EB"/>
    <w:rsid w:val="00A65A0D"/>
    <w:rsid w:val="00A66E65"/>
    <w:rsid w:val="00A73457"/>
    <w:rsid w:val="00A7554C"/>
    <w:rsid w:val="00A764A0"/>
    <w:rsid w:val="00A911BA"/>
    <w:rsid w:val="00A91996"/>
    <w:rsid w:val="00A95CDD"/>
    <w:rsid w:val="00A96B93"/>
    <w:rsid w:val="00AA13EC"/>
    <w:rsid w:val="00AA2C36"/>
    <w:rsid w:val="00AC0F77"/>
    <w:rsid w:val="00AC358F"/>
    <w:rsid w:val="00AC683C"/>
    <w:rsid w:val="00AD0AC2"/>
    <w:rsid w:val="00AE0884"/>
    <w:rsid w:val="00AE1665"/>
    <w:rsid w:val="00AE2204"/>
    <w:rsid w:val="00AE3FBF"/>
    <w:rsid w:val="00AF0BCE"/>
    <w:rsid w:val="00AF7F36"/>
    <w:rsid w:val="00B00656"/>
    <w:rsid w:val="00B05054"/>
    <w:rsid w:val="00B129B0"/>
    <w:rsid w:val="00B152D9"/>
    <w:rsid w:val="00B15784"/>
    <w:rsid w:val="00B15E7E"/>
    <w:rsid w:val="00B2011B"/>
    <w:rsid w:val="00B20B5A"/>
    <w:rsid w:val="00B21DFB"/>
    <w:rsid w:val="00B241AF"/>
    <w:rsid w:val="00B25DA6"/>
    <w:rsid w:val="00B323A4"/>
    <w:rsid w:val="00B328DD"/>
    <w:rsid w:val="00B36B16"/>
    <w:rsid w:val="00B4187D"/>
    <w:rsid w:val="00B473CC"/>
    <w:rsid w:val="00B55C2B"/>
    <w:rsid w:val="00B56EED"/>
    <w:rsid w:val="00B63FEC"/>
    <w:rsid w:val="00B640AD"/>
    <w:rsid w:val="00B6688E"/>
    <w:rsid w:val="00B72881"/>
    <w:rsid w:val="00B74081"/>
    <w:rsid w:val="00B7621A"/>
    <w:rsid w:val="00B82F6E"/>
    <w:rsid w:val="00B84874"/>
    <w:rsid w:val="00B94665"/>
    <w:rsid w:val="00BA004F"/>
    <w:rsid w:val="00BA2E57"/>
    <w:rsid w:val="00BA2F94"/>
    <w:rsid w:val="00BA534A"/>
    <w:rsid w:val="00BA727F"/>
    <w:rsid w:val="00BB2665"/>
    <w:rsid w:val="00BB493A"/>
    <w:rsid w:val="00BB4C23"/>
    <w:rsid w:val="00BB6A3A"/>
    <w:rsid w:val="00BC0854"/>
    <w:rsid w:val="00BC132E"/>
    <w:rsid w:val="00BC2728"/>
    <w:rsid w:val="00BC32AC"/>
    <w:rsid w:val="00BC4C76"/>
    <w:rsid w:val="00BC604A"/>
    <w:rsid w:val="00BD190F"/>
    <w:rsid w:val="00BD2431"/>
    <w:rsid w:val="00BE11FF"/>
    <w:rsid w:val="00BE44E1"/>
    <w:rsid w:val="00BF04D7"/>
    <w:rsid w:val="00BF1F4F"/>
    <w:rsid w:val="00BF4811"/>
    <w:rsid w:val="00BF6C16"/>
    <w:rsid w:val="00C02403"/>
    <w:rsid w:val="00C02905"/>
    <w:rsid w:val="00C03464"/>
    <w:rsid w:val="00C10E24"/>
    <w:rsid w:val="00C218F1"/>
    <w:rsid w:val="00C226F1"/>
    <w:rsid w:val="00C22B1C"/>
    <w:rsid w:val="00C34F3A"/>
    <w:rsid w:val="00C350F8"/>
    <w:rsid w:val="00C35628"/>
    <w:rsid w:val="00C359EC"/>
    <w:rsid w:val="00C449B0"/>
    <w:rsid w:val="00C45079"/>
    <w:rsid w:val="00C547DD"/>
    <w:rsid w:val="00C56333"/>
    <w:rsid w:val="00C60F53"/>
    <w:rsid w:val="00C66A5E"/>
    <w:rsid w:val="00C7362C"/>
    <w:rsid w:val="00C77915"/>
    <w:rsid w:val="00C77F9C"/>
    <w:rsid w:val="00C81DF0"/>
    <w:rsid w:val="00C858CD"/>
    <w:rsid w:val="00C876F3"/>
    <w:rsid w:val="00C903BC"/>
    <w:rsid w:val="00C918D7"/>
    <w:rsid w:val="00C93E5E"/>
    <w:rsid w:val="00C94318"/>
    <w:rsid w:val="00CA1E45"/>
    <w:rsid w:val="00CA6E91"/>
    <w:rsid w:val="00CB15B2"/>
    <w:rsid w:val="00CB40C8"/>
    <w:rsid w:val="00CC1025"/>
    <w:rsid w:val="00CC2386"/>
    <w:rsid w:val="00CD666E"/>
    <w:rsid w:val="00CD79AE"/>
    <w:rsid w:val="00CE2E5F"/>
    <w:rsid w:val="00CE3A9D"/>
    <w:rsid w:val="00CF54A9"/>
    <w:rsid w:val="00D02355"/>
    <w:rsid w:val="00D026BE"/>
    <w:rsid w:val="00D046F6"/>
    <w:rsid w:val="00D0546F"/>
    <w:rsid w:val="00D07CA1"/>
    <w:rsid w:val="00D12B24"/>
    <w:rsid w:val="00D2669F"/>
    <w:rsid w:val="00D33A9D"/>
    <w:rsid w:val="00D368B6"/>
    <w:rsid w:val="00D36D16"/>
    <w:rsid w:val="00D36DC7"/>
    <w:rsid w:val="00D415AB"/>
    <w:rsid w:val="00D44A0A"/>
    <w:rsid w:val="00D5102B"/>
    <w:rsid w:val="00D541DD"/>
    <w:rsid w:val="00D56C41"/>
    <w:rsid w:val="00D624F1"/>
    <w:rsid w:val="00D659B3"/>
    <w:rsid w:val="00D664FC"/>
    <w:rsid w:val="00D7118B"/>
    <w:rsid w:val="00D772D2"/>
    <w:rsid w:val="00D80902"/>
    <w:rsid w:val="00D868F5"/>
    <w:rsid w:val="00D87A0A"/>
    <w:rsid w:val="00D906E5"/>
    <w:rsid w:val="00DA0D30"/>
    <w:rsid w:val="00DA377F"/>
    <w:rsid w:val="00DA5D03"/>
    <w:rsid w:val="00DB1B95"/>
    <w:rsid w:val="00DB2AD8"/>
    <w:rsid w:val="00DB6677"/>
    <w:rsid w:val="00DB6F55"/>
    <w:rsid w:val="00DC149E"/>
    <w:rsid w:val="00DC1C01"/>
    <w:rsid w:val="00DC52AF"/>
    <w:rsid w:val="00DC5700"/>
    <w:rsid w:val="00DC6A0E"/>
    <w:rsid w:val="00DD5E29"/>
    <w:rsid w:val="00DD6495"/>
    <w:rsid w:val="00DE37C6"/>
    <w:rsid w:val="00DE6A53"/>
    <w:rsid w:val="00DF0947"/>
    <w:rsid w:val="00DF1A17"/>
    <w:rsid w:val="00DF7626"/>
    <w:rsid w:val="00E064FD"/>
    <w:rsid w:val="00E14CD5"/>
    <w:rsid w:val="00E25618"/>
    <w:rsid w:val="00E2722D"/>
    <w:rsid w:val="00E31B30"/>
    <w:rsid w:val="00E37F9C"/>
    <w:rsid w:val="00E40F1B"/>
    <w:rsid w:val="00E413F6"/>
    <w:rsid w:val="00E41C4C"/>
    <w:rsid w:val="00E47144"/>
    <w:rsid w:val="00E520E6"/>
    <w:rsid w:val="00E53B7F"/>
    <w:rsid w:val="00E57D5B"/>
    <w:rsid w:val="00E60246"/>
    <w:rsid w:val="00E644F1"/>
    <w:rsid w:val="00E66DB5"/>
    <w:rsid w:val="00E74A88"/>
    <w:rsid w:val="00E776BC"/>
    <w:rsid w:val="00E77A22"/>
    <w:rsid w:val="00E80482"/>
    <w:rsid w:val="00E8514B"/>
    <w:rsid w:val="00E86229"/>
    <w:rsid w:val="00E9096E"/>
    <w:rsid w:val="00EA2F09"/>
    <w:rsid w:val="00EA63D8"/>
    <w:rsid w:val="00EB34FA"/>
    <w:rsid w:val="00EB45EC"/>
    <w:rsid w:val="00EC0307"/>
    <w:rsid w:val="00ED1233"/>
    <w:rsid w:val="00ED2289"/>
    <w:rsid w:val="00ED6026"/>
    <w:rsid w:val="00EE6582"/>
    <w:rsid w:val="00EE6BAF"/>
    <w:rsid w:val="00EF0E0D"/>
    <w:rsid w:val="00EF2B34"/>
    <w:rsid w:val="00EF2B70"/>
    <w:rsid w:val="00EF3875"/>
    <w:rsid w:val="00EF4EAB"/>
    <w:rsid w:val="00EF7A57"/>
    <w:rsid w:val="00F12980"/>
    <w:rsid w:val="00F2041C"/>
    <w:rsid w:val="00F22889"/>
    <w:rsid w:val="00F23414"/>
    <w:rsid w:val="00F23D53"/>
    <w:rsid w:val="00F27AFA"/>
    <w:rsid w:val="00F456BF"/>
    <w:rsid w:val="00F45D6E"/>
    <w:rsid w:val="00F46AD4"/>
    <w:rsid w:val="00F51082"/>
    <w:rsid w:val="00F5127C"/>
    <w:rsid w:val="00F55E6E"/>
    <w:rsid w:val="00F57A32"/>
    <w:rsid w:val="00F61390"/>
    <w:rsid w:val="00F70441"/>
    <w:rsid w:val="00F70FE9"/>
    <w:rsid w:val="00F71667"/>
    <w:rsid w:val="00F731E3"/>
    <w:rsid w:val="00F84EDA"/>
    <w:rsid w:val="00F85435"/>
    <w:rsid w:val="00F8599A"/>
    <w:rsid w:val="00F91C66"/>
    <w:rsid w:val="00FA3522"/>
    <w:rsid w:val="00FA3B47"/>
    <w:rsid w:val="00FB07AC"/>
    <w:rsid w:val="00FB1791"/>
    <w:rsid w:val="00FB3D79"/>
    <w:rsid w:val="00FB735F"/>
    <w:rsid w:val="00FC22C6"/>
    <w:rsid w:val="00FC3B57"/>
    <w:rsid w:val="00FC4120"/>
    <w:rsid w:val="00FC673C"/>
    <w:rsid w:val="00FC70CC"/>
    <w:rsid w:val="00FD1CC1"/>
    <w:rsid w:val="00FD50E9"/>
    <w:rsid w:val="00FE3BDF"/>
    <w:rsid w:val="00FF0EFB"/>
    <w:rsid w:val="00FF440C"/>
    <w:rsid w:val="00FF7BD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9208A0"/>
  <w14:defaultImageDpi w14:val="300"/>
  <w15:chartTrackingRefBased/>
  <w15:docId w15:val="{A9E4263B-5479-453F-9FED-FFD07A2E3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0F1108"/>
    <w:pPr>
      <w:spacing w:before="60" w:after="60"/>
      <w:jc w:val="both"/>
    </w:pPr>
    <w:rPr>
      <w:noProof/>
    </w:r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rsid w:val="00876A67"/>
    <w:rPr>
      <w:sz w:val="16"/>
      <w:szCs w:val="16"/>
    </w:rPr>
  </w:style>
  <w:style w:type="paragraph" w:styleId="CommentText">
    <w:name w:val="annotation text"/>
    <w:basedOn w:val="Normal"/>
    <w:link w:val="CommentTextChar"/>
    <w:rsid w:val="00876A67"/>
  </w:style>
  <w:style w:type="character" w:customStyle="1" w:styleId="CommentTextChar">
    <w:name w:val="Comment Text Char"/>
    <w:basedOn w:val="DefaultParagraphFont"/>
    <w:link w:val="CommentText"/>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511081"/>
    <w:rPr>
      <w:rFonts w:ascii="Times New Roman" w:hAnsi="Times New Roman"/>
      <w:noProof/>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character" w:styleId="PlaceholderText">
    <w:name w:val="Placeholder Text"/>
    <w:basedOn w:val="DefaultParagraphFont"/>
    <w:uiPriority w:val="99"/>
    <w:unhideWhenUsed/>
    <w:rsid w:val="009D4DDC"/>
    <w:rPr>
      <w:color w:val="808080"/>
    </w:rPr>
  </w:style>
  <w:style w:type="paragraph" w:customStyle="1" w:styleId="EndNoteCategoryHeading">
    <w:name w:val="EndNote Category Heading"/>
    <w:basedOn w:val="Normal"/>
    <w:link w:val="EndNoteCategoryHeadingChar"/>
    <w:rsid w:val="00F5127C"/>
    <w:pPr>
      <w:spacing w:before="120" w:after="120"/>
    </w:pPr>
    <w:rPr>
      <w:b/>
      <w:noProof/>
      <w:lang w:val="fr-FR"/>
    </w:rPr>
  </w:style>
  <w:style w:type="character" w:customStyle="1" w:styleId="EndNoteCategoryHeadingChar">
    <w:name w:val="EndNote Category Heading Char"/>
    <w:basedOn w:val="DBodyTextChar"/>
    <w:link w:val="EndNoteCategoryHeading"/>
    <w:rsid w:val="00F5127C"/>
    <w:rPr>
      <w:rFonts w:ascii="Times New Roman" w:hAnsi="Times New Roman"/>
      <w:b/>
      <w:noProof/>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6202">
      <w:bodyDiv w:val="1"/>
      <w:marLeft w:val="0"/>
      <w:marRight w:val="0"/>
      <w:marTop w:val="0"/>
      <w:marBottom w:val="0"/>
      <w:divBdr>
        <w:top w:val="none" w:sz="0" w:space="0" w:color="auto"/>
        <w:left w:val="none" w:sz="0" w:space="0" w:color="auto"/>
        <w:bottom w:val="none" w:sz="0" w:space="0" w:color="auto"/>
        <w:right w:val="none" w:sz="0" w:space="0" w:color="auto"/>
      </w:divBdr>
      <w:divsChild>
        <w:div w:id="80181433">
          <w:marLeft w:val="0"/>
          <w:marRight w:val="0"/>
          <w:marTop w:val="0"/>
          <w:marBottom w:val="0"/>
          <w:divBdr>
            <w:top w:val="none" w:sz="0" w:space="0" w:color="auto"/>
            <w:left w:val="none" w:sz="0" w:space="0" w:color="auto"/>
            <w:bottom w:val="none" w:sz="0" w:space="0" w:color="auto"/>
            <w:right w:val="none" w:sz="0" w:space="0" w:color="auto"/>
          </w:divBdr>
        </w:div>
      </w:divsChild>
    </w:div>
    <w:div w:id="221411564">
      <w:bodyDiv w:val="1"/>
      <w:marLeft w:val="0"/>
      <w:marRight w:val="0"/>
      <w:marTop w:val="0"/>
      <w:marBottom w:val="0"/>
      <w:divBdr>
        <w:top w:val="none" w:sz="0" w:space="0" w:color="auto"/>
        <w:left w:val="none" w:sz="0" w:space="0" w:color="auto"/>
        <w:bottom w:val="none" w:sz="0" w:space="0" w:color="auto"/>
        <w:right w:val="none" w:sz="0" w:space="0" w:color="auto"/>
      </w:divBdr>
    </w:div>
    <w:div w:id="243879185">
      <w:bodyDiv w:val="1"/>
      <w:marLeft w:val="0"/>
      <w:marRight w:val="0"/>
      <w:marTop w:val="0"/>
      <w:marBottom w:val="0"/>
      <w:divBdr>
        <w:top w:val="none" w:sz="0" w:space="0" w:color="auto"/>
        <w:left w:val="none" w:sz="0" w:space="0" w:color="auto"/>
        <w:bottom w:val="none" w:sz="0" w:space="0" w:color="auto"/>
        <w:right w:val="none" w:sz="0" w:space="0" w:color="auto"/>
      </w:divBdr>
      <w:divsChild>
        <w:div w:id="1452898729">
          <w:marLeft w:val="720"/>
          <w:marRight w:val="0"/>
          <w:marTop w:val="0"/>
          <w:marBottom w:val="0"/>
          <w:divBdr>
            <w:top w:val="none" w:sz="0" w:space="0" w:color="auto"/>
            <w:left w:val="none" w:sz="0" w:space="0" w:color="auto"/>
            <w:bottom w:val="none" w:sz="0" w:space="0" w:color="auto"/>
            <w:right w:val="none" w:sz="0" w:space="0" w:color="auto"/>
          </w:divBdr>
        </w:div>
        <w:div w:id="1434861832">
          <w:marLeft w:val="720"/>
          <w:marRight w:val="0"/>
          <w:marTop w:val="0"/>
          <w:marBottom w:val="0"/>
          <w:divBdr>
            <w:top w:val="none" w:sz="0" w:space="0" w:color="auto"/>
            <w:left w:val="none" w:sz="0" w:space="0" w:color="auto"/>
            <w:bottom w:val="none" w:sz="0" w:space="0" w:color="auto"/>
            <w:right w:val="none" w:sz="0" w:space="0" w:color="auto"/>
          </w:divBdr>
        </w:div>
        <w:div w:id="378944863">
          <w:marLeft w:val="720"/>
          <w:marRight w:val="0"/>
          <w:marTop w:val="0"/>
          <w:marBottom w:val="0"/>
          <w:divBdr>
            <w:top w:val="none" w:sz="0" w:space="0" w:color="auto"/>
            <w:left w:val="none" w:sz="0" w:space="0" w:color="auto"/>
            <w:bottom w:val="none" w:sz="0" w:space="0" w:color="auto"/>
            <w:right w:val="none" w:sz="0" w:space="0" w:color="auto"/>
          </w:divBdr>
        </w:div>
        <w:div w:id="1299531819">
          <w:marLeft w:val="720"/>
          <w:marRight w:val="0"/>
          <w:marTop w:val="0"/>
          <w:marBottom w:val="0"/>
          <w:divBdr>
            <w:top w:val="none" w:sz="0" w:space="0" w:color="auto"/>
            <w:left w:val="none" w:sz="0" w:space="0" w:color="auto"/>
            <w:bottom w:val="none" w:sz="0" w:space="0" w:color="auto"/>
            <w:right w:val="none" w:sz="0" w:space="0" w:color="auto"/>
          </w:divBdr>
        </w:div>
        <w:div w:id="2146969342">
          <w:marLeft w:val="720"/>
          <w:marRight w:val="0"/>
          <w:marTop w:val="0"/>
          <w:marBottom w:val="0"/>
          <w:divBdr>
            <w:top w:val="none" w:sz="0" w:space="0" w:color="auto"/>
            <w:left w:val="none" w:sz="0" w:space="0" w:color="auto"/>
            <w:bottom w:val="none" w:sz="0" w:space="0" w:color="auto"/>
            <w:right w:val="none" w:sz="0" w:space="0" w:color="auto"/>
          </w:divBdr>
        </w:div>
        <w:div w:id="1201161261">
          <w:marLeft w:val="720"/>
          <w:marRight w:val="0"/>
          <w:marTop w:val="0"/>
          <w:marBottom w:val="0"/>
          <w:divBdr>
            <w:top w:val="none" w:sz="0" w:space="0" w:color="auto"/>
            <w:left w:val="none" w:sz="0" w:space="0" w:color="auto"/>
            <w:bottom w:val="none" w:sz="0" w:space="0" w:color="auto"/>
            <w:right w:val="none" w:sz="0" w:space="0" w:color="auto"/>
          </w:divBdr>
        </w:div>
        <w:div w:id="187258367">
          <w:marLeft w:val="720"/>
          <w:marRight w:val="0"/>
          <w:marTop w:val="0"/>
          <w:marBottom w:val="0"/>
          <w:divBdr>
            <w:top w:val="none" w:sz="0" w:space="0" w:color="auto"/>
            <w:left w:val="none" w:sz="0" w:space="0" w:color="auto"/>
            <w:bottom w:val="none" w:sz="0" w:space="0" w:color="auto"/>
            <w:right w:val="none" w:sz="0" w:space="0" w:color="auto"/>
          </w:divBdr>
        </w:div>
        <w:div w:id="94253824">
          <w:marLeft w:val="720"/>
          <w:marRight w:val="0"/>
          <w:marTop w:val="0"/>
          <w:marBottom w:val="0"/>
          <w:divBdr>
            <w:top w:val="none" w:sz="0" w:space="0" w:color="auto"/>
            <w:left w:val="none" w:sz="0" w:space="0" w:color="auto"/>
            <w:bottom w:val="none" w:sz="0" w:space="0" w:color="auto"/>
            <w:right w:val="none" w:sz="0" w:space="0" w:color="auto"/>
          </w:divBdr>
        </w:div>
        <w:div w:id="858785272">
          <w:marLeft w:val="720"/>
          <w:marRight w:val="0"/>
          <w:marTop w:val="0"/>
          <w:marBottom w:val="0"/>
          <w:divBdr>
            <w:top w:val="none" w:sz="0" w:space="0" w:color="auto"/>
            <w:left w:val="none" w:sz="0" w:space="0" w:color="auto"/>
            <w:bottom w:val="none" w:sz="0" w:space="0" w:color="auto"/>
            <w:right w:val="none" w:sz="0" w:space="0" w:color="auto"/>
          </w:divBdr>
        </w:div>
        <w:div w:id="1032264552">
          <w:marLeft w:val="720"/>
          <w:marRight w:val="0"/>
          <w:marTop w:val="0"/>
          <w:marBottom w:val="0"/>
          <w:divBdr>
            <w:top w:val="none" w:sz="0" w:space="0" w:color="auto"/>
            <w:left w:val="none" w:sz="0" w:space="0" w:color="auto"/>
            <w:bottom w:val="none" w:sz="0" w:space="0" w:color="auto"/>
            <w:right w:val="none" w:sz="0" w:space="0" w:color="auto"/>
          </w:divBdr>
        </w:div>
        <w:div w:id="1758987148">
          <w:marLeft w:val="720"/>
          <w:marRight w:val="0"/>
          <w:marTop w:val="0"/>
          <w:marBottom w:val="0"/>
          <w:divBdr>
            <w:top w:val="none" w:sz="0" w:space="0" w:color="auto"/>
            <w:left w:val="none" w:sz="0" w:space="0" w:color="auto"/>
            <w:bottom w:val="none" w:sz="0" w:space="0" w:color="auto"/>
            <w:right w:val="none" w:sz="0" w:space="0" w:color="auto"/>
          </w:divBdr>
        </w:div>
        <w:div w:id="620377405">
          <w:marLeft w:val="720"/>
          <w:marRight w:val="0"/>
          <w:marTop w:val="0"/>
          <w:marBottom w:val="0"/>
          <w:divBdr>
            <w:top w:val="none" w:sz="0" w:space="0" w:color="auto"/>
            <w:left w:val="none" w:sz="0" w:space="0" w:color="auto"/>
            <w:bottom w:val="none" w:sz="0" w:space="0" w:color="auto"/>
            <w:right w:val="none" w:sz="0" w:space="0" w:color="auto"/>
          </w:divBdr>
        </w:div>
      </w:divsChild>
    </w:div>
    <w:div w:id="340864226">
      <w:bodyDiv w:val="1"/>
      <w:marLeft w:val="0"/>
      <w:marRight w:val="0"/>
      <w:marTop w:val="0"/>
      <w:marBottom w:val="0"/>
      <w:divBdr>
        <w:top w:val="none" w:sz="0" w:space="0" w:color="auto"/>
        <w:left w:val="none" w:sz="0" w:space="0" w:color="auto"/>
        <w:bottom w:val="none" w:sz="0" w:space="0" w:color="auto"/>
        <w:right w:val="none" w:sz="0" w:space="0" w:color="auto"/>
      </w:divBdr>
      <w:divsChild>
        <w:div w:id="948659127">
          <w:marLeft w:val="0"/>
          <w:marRight w:val="0"/>
          <w:marTop w:val="0"/>
          <w:marBottom w:val="0"/>
          <w:divBdr>
            <w:top w:val="none" w:sz="0" w:space="0" w:color="auto"/>
            <w:left w:val="none" w:sz="0" w:space="0" w:color="auto"/>
            <w:bottom w:val="none" w:sz="0" w:space="0" w:color="auto"/>
            <w:right w:val="none" w:sz="0" w:space="0" w:color="auto"/>
          </w:divBdr>
        </w:div>
      </w:divsChild>
    </w:div>
    <w:div w:id="353387891">
      <w:bodyDiv w:val="1"/>
      <w:marLeft w:val="0"/>
      <w:marRight w:val="0"/>
      <w:marTop w:val="0"/>
      <w:marBottom w:val="0"/>
      <w:divBdr>
        <w:top w:val="none" w:sz="0" w:space="0" w:color="auto"/>
        <w:left w:val="none" w:sz="0" w:space="0" w:color="auto"/>
        <w:bottom w:val="none" w:sz="0" w:space="0" w:color="auto"/>
        <w:right w:val="none" w:sz="0" w:space="0" w:color="auto"/>
      </w:divBdr>
      <w:divsChild>
        <w:div w:id="1872836029">
          <w:marLeft w:val="0"/>
          <w:marRight w:val="0"/>
          <w:marTop w:val="0"/>
          <w:marBottom w:val="0"/>
          <w:divBdr>
            <w:top w:val="none" w:sz="0" w:space="0" w:color="auto"/>
            <w:left w:val="none" w:sz="0" w:space="0" w:color="auto"/>
            <w:bottom w:val="none" w:sz="0" w:space="0" w:color="auto"/>
            <w:right w:val="none" w:sz="0" w:space="0" w:color="auto"/>
          </w:divBdr>
          <w:divsChild>
            <w:div w:id="10004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606">
      <w:bodyDiv w:val="1"/>
      <w:marLeft w:val="0"/>
      <w:marRight w:val="0"/>
      <w:marTop w:val="0"/>
      <w:marBottom w:val="0"/>
      <w:divBdr>
        <w:top w:val="none" w:sz="0" w:space="0" w:color="auto"/>
        <w:left w:val="none" w:sz="0" w:space="0" w:color="auto"/>
        <w:bottom w:val="none" w:sz="0" w:space="0" w:color="auto"/>
        <w:right w:val="none" w:sz="0" w:space="0" w:color="auto"/>
      </w:divBdr>
      <w:divsChild>
        <w:div w:id="1407147749">
          <w:marLeft w:val="4622"/>
          <w:marRight w:val="0"/>
          <w:marTop w:val="0"/>
          <w:marBottom w:val="0"/>
          <w:divBdr>
            <w:top w:val="none" w:sz="0" w:space="0" w:color="auto"/>
            <w:left w:val="none" w:sz="0" w:space="0" w:color="auto"/>
            <w:bottom w:val="none" w:sz="0" w:space="0" w:color="auto"/>
            <w:right w:val="none" w:sz="0" w:space="0" w:color="auto"/>
          </w:divBdr>
        </w:div>
      </w:divsChild>
    </w:div>
    <w:div w:id="803087343">
      <w:bodyDiv w:val="1"/>
      <w:marLeft w:val="0"/>
      <w:marRight w:val="0"/>
      <w:marTop w:val="0"/>
      <w:marBottom w:val="0"/>
      <w:divBdr>
        <w:top w:val="none" w:sz="0" w:space="0" w:color="auto"/>
        <w:left w:val="none" w:sz="0" w:space="0" w:color="auto"/>
        <w:bottom w:val="none" w:sz="0" w:space="0" w:color="auto"/>
        <w:right w:val="none" w:sz="0" w:space="0" w:color="auto"/>
      </w:divBdr>
      <w:divsChild>
        <w:div w:id="232398985">
          <w:marLeft w:val="0"/>
          <w:marRight w:val="0"/>
          <w:marTop w:val="0"/>
          <w:marBottom w:val="0"/>
          <w:divBdr>
            <w:top w:val="none" w:sz="0" w:space="0" w:color="auto"/>
            <w:left w:val="none" w:sz="0" w:space="0" w:color="auto"/>
            <w:bottom w:val="none" w:sz="0" w:space="0" w:color="auto"/>
            <w:right w:val="none" w:sz="0" w:space="0" w:color="auto"/>
          </w:divBdr>
        </w:div>
      </w:divsChild>
    </w:div>
    <w:div w:id="1339501333">
      <w:bodyDiv w:val="1"/>
      <w:marLeft w:val="0"/>
      <w:marRight w:val="0"/>
      <w:marTop w:val="0"/>
      <w:marBottom w:val="0"/>
      <w:divBdr>
        <w:top w:val="none" w:sz="0" w:space="0" w:color="auto"/>
        <w:left w:val="none" w:sz="0" w:space="0" w:color="auto"/>
        <w:bottom w:val="none" w:sz="0" w:space="0" w:color="auto"/>
        <w:right w:val="none" w:sz="0" w:space="0" w:color="auto"/>
      </w:divBdr>
      <w:divsChild>
        <w:div w:id="42410632">
          <w:marLeft w:val="0"/>
          <w:marRight w:val="0"/>
          <w:marTop w:val="0"/>
          <w:marBottom w:val="0"/>
          <w:divBdr>
            <w:top w:val="none" w:sz="0" w:space="0" w:color="auto"/>
            <w:left w:val="none" w:sz="0" w:space="0" w:color="auto"/>
            <w:bottom w:val="none" w:sz="0" w:space="0" w:color="auto"/>
            <w:right w:val="none" w:sz="0" w:space="0" w:color="auto"/>
          </w:divBdr>
        </w:div>
      </w:divsChild>
    </w:div>
    <w:div w:id="1513254523">
      <w:bodyDiv w:val="1"/>
      <w:marLeft w:val="0"/>
      <w:marRight w:val="0"/>
      <w:marTop w:val="0"/>
      <w:marBottom w:val="0"/>
      <w:divBdr>
        <w:top w:val="none" w:sz="0" w:space="0" w:color="auto"/>
        <w:left w:val="none" w:sz="0" w:space="0" w:color="auto"/>
        <w:bottom w:val="none" w:sz="0" w:space="0" w:color="auto"/>
        <w:right w:val="none" w:sz="0" w:space="0" w:color="auto"/>
      </w:divBdr>
    </w:div>
    <w:div w:id="1915972332">
      <w:bodyDiv w:val="1"/>
      <w:marLeft w:val="0"/>
      <w:marRight w:val="0"/>
      <w:marTop w:val="0"/>
      <w:marBottom w:val="0"/>
      <w:divBdr>
        <w:top w:val="none" w:sz="0" w:space="0" w:color="auto"/>
        <w:left w:val="none" w:sz="0" w:space="0" w:color="auto"/>
        <w:bottom w:val="none" w:sz="0" w:space="0" w:color="auto"/>
        <w:right w:val="none" w:sz="0" w:space="0" w:color="auto"/>
      </w:divBdr>
      <w:divsChild>
        <w:div w:id="441189268">
          <w:marLeft w:val="0"/>
          <w:marRight w:val="0"/>
          <w:marTop w:val="0"/>
          <w:marBottom w:val="0"/>
          <w:divBdr>
            <w:top w:val="none" w:sz="0" w:space="0" w:color="auto"/>
            <w:left w:val="none" w:sz="0" w:space="0" w:color="auto"/>
            <w:bottom w:val="none" w:sz="0" w:space="0" w:color="auto"/>
            <w:right w:val="none" w:sz="0" w:space="0" w:color="auto"/>
          </w:divBdr>
        </w:div>
        <w:div w:id="998464415">
          <w:marLeft w:val="0"/>
          <w:marRight w:val="0"/>
          <w:marTop w:val="0"/>
          <w:marBottom w:val="0"/>
          <w:divBdr>
            <w:top w:val="none" w:sz="0" w:space="0" w:color="auto"/>
            <w:left w:val="none" w:sz="0" w:space="0" w:color="auto"/>
            <w:bottom w:val="none" w:sz="0" w:space="0" w:color="auto"/>
            <w:right w:val="none" w:sz="0" w:space="0" w:color="auto"/>
          </w:divBdr>
        </w:div>
        <w:div w:id="271976406">
          <w:marLeft w:val="0"/>
          <w:marRight w:val="0"/>
          <w:marTop w:val="0"/>
          <w:marBottom w:val="0"/>
          <w:divBdr>
            <w:top w:val="none" w:sz="0" w:space="0" w:color="auto"/>
            <w:left w:val="none" w:sz="0" w:space="0" w:color="auto"/>
            <w:bottom w:val="none" w:sz="0" w:space="0" w:color="auto"/>
            <w:right w:val="none" w:sz="0" w:space="0" w:color="auto"/>
          </w:divBdr>
        </w:div>
        <w:div w:id="496771936">
          <w:marLeft w:val="0"/>
          <w:marRight w:val="0"/>
          <w:marTop w:val="0"/>
          <w:marBottom w:val="0"/>
          <w:divBdr>
            <w:top w:val="none" w:sz="0" w:space="0" w:color="auto"/>
            <w:left w:val="none" w:sz="0" w:space="0" w:color="auto"/>
            <w:bottom w:val="none" w:sz="0" w:space="0" w:color="auto"/>
            <w:right w:val="none" w:sz="0" w:space="0" w:color="auto"/>
          </w:divBdr>
        </w:div>
        <w:div w:id="698354898">
          <w:marLeft w:val="0"/>
          <w:marRight w:val="0"/>
          <w:marTop w:val="0"/>
          <w:marBottom w:val="0"/>
          <w:divBdr>
            <w:top w:val="none" w:sz="0" w:space="0" w:color="auto"/>
            <w:left w:val="none" w:sz="0" w:space="0" w:color="auto"/>
            <w:bottom w:val="none" w:sz="0" w:space="0" w:color="auto"/>
            <w:right w:val="none" w:sz="0" w:space="0" w:color="auto"/>
          </w:divBdr>
        </w:div>
        <w:div w:id="1837961086">
          <w:marLeft w:val="0"/>
          <w:marRight w:val="0"/>
          <w:marTop w:val="0"/>
          <w:marBottom w:val="0"/>
          <w:divBdr>
            <w:top w:val="none" w:sz="0" w:space="0" w:color="auto"/>
            <w:left w:val="none" w:sz="0" w:space="0" w:color="auto"/>
            <w:bottom w:val="none" w:sz="0" w:space="0" w:color="auto"/>
            <w:right w:val="none" w:sz="0" w:space="0" w:color="auto"/>
          </w:divBdr>
        </w:div>
        <w:div w:id="1312632259">
          <w:marLeft w:val="0"/>
          <w:marRight w:val="0"/>
          <w:marTop w:val="0"/>
          <w:marBottom w:val="0"/>
          <w:divBdr>
            <w:top w:val="none" w:sz="0" w:space="0" w:color="auto"/>
            <w:left w:val="none" w:sz="0" w:space="0" w:color="auto"/>
            <w:bottom w:val="none" w:sz="0" w:space="0" w:color="auto"/>
            <w:right w:val="none" w:sz="0" w:space="0" w:color="auto"/>
          </w:divBdr>
        </w:div>
        <w:div w:id="666905592">
          <w:marLeft w:val="0"/>
          <w:marRight w:val="0"/>
          <w:marTop w:val="0"/>
          <w:marBottom w:val="0"/>
          <w:divBdr>
            <w:top w:val="none" w:sz="0" w:space="0" w:color="auto"/>
            <w:left w:val="none" w:sz="0" w:space="0" w:color="auto"/>
            <w:bottom w:val="none" w:sz="0" w:space="0" w:color="auto"/>
            <w:right w:val="none" w:sz="0" w:space="0" w:color="auto"/>
          </w:divBdr>
        </w:div>
        <w:div w:id="1406880072">
          <w:marLeft w:val="0"/>
          <w:marRight w:val="0"/>
          <w:marTop w:val="0"/>
          <w:marBottom w:val="0"/>
          <w:divBdr>
            <w:top w:val="none" w:sz="0" w:space="0" w:color="auto"/>
            <w:left w:val="none" w:sz="0" w:space="0" w:color="auto"/>
            <w:bottom w:val="none" w:sz="0" w:space="0" w:color="auto"/>
            <w:right w:val="none" w:sz="0" w:space="0" w:color="auto"/>
          </w:divBdr>
        </w:div>
        <w:div w:id="2006125542">
          <w:marLeft w:val="0"/>
          <w:marRight w:val="0"/>
          <w:marTop w:val="0"/>
          <w:marBottom w:val="0"/>
          <w:divBdr>
            <w:top w:val="none" w:sz="0" w:space="0" w:color="auto"/>
            <w:left w:val="none" w:sz="0" w:space="0" w:color="auto"/>
            <w:bottom w:val="none" w:sz="0" w:space="0" w:color="auto"/>
            <w:right w:val="none" w:sz="0" w:space="0" w:color="auto"/>
          </w:divBdr>
        </w:div>
        <w:div w:id="81294919">
          <w:marLeft w:val="0"/>
          <w:marRight w:val="0"/>
          <w:marTop w:val="0"/>
          <w:marBottom w:val="0"/>
          <w:divBdr>
            <w:top w:val="none" w:sz="0" w:space="0" w:color="auto"/>
            <w:left w:val="none" w:sz="0" w:space="0" w:color="auto"/>
            <w:bottom w:val="none" w:sz="0" w:space="0" w:color="auto"/>
            <w:right w:val="none" w:sz="0" w:space="0" w:color="auto"/>
          </w:divBdr>
        </w:div>
        <w:div w:id="513225788">
          <w:marLeft w:val="0"/>
          <w:marRight w:val="0"/>
          <w:marTop w:val="0"/>
          <w:marBottom w:val="0"/>
          <w:divBdr>
            <w:top w:val="none" w:sz="0" w:space="0" w:color="auto"/>
            <w:left w:val="none" w:sz="0" w:space="0" w:color="auto"/>
            <w:bottom w:val="none" w:sz="0" w:space="0" w:color="auto"/>
            <w:right w:val="none" w:sz="0" w:space="0" w:color="auto"/>
          </w:divBdr>
        </w:div>
        <w:div w:id="2106534409">
          <w:marLeft w:val="0"/>
          <w:marRight w:val="0"/>
          <w:marTop w:val="0"/>
          <w:marBottom w:val="0"/>
          <w:divBdr>
            <w:top w:val="none" w:sz="0" w:space="0" w:color="auto"/>
            <w:left w:val="none" w:sz="0" w:space="0" w:color="auto"/>
            <w:bottom w:val="none" w:sz="0" w:space="0" w:color="auto"/>
            <w:right w:val="none" w:sz="0" w:space="0" w:color="auto"/>
          </w:divBdr>
        </w:div>
        <w:div w:id="805582708">
          <w:marLeft w:val="0"/>
          <w:marRight w:val="0"/>
          <w:marTop w:val="0"/>
          <w:marBottom w:val="0"/>
          <w:divBdr>
            <w:top w:val="none" w:sz="0" w:space="0" w:color="auto"/>
            <w:left w:val="none" w:sz="0" w:space="0" w:color="auto"/>
            <w:bottom w:val="none" w:sz="0" w:space="0" w:color="auto"/>
            <w:right w:val="none" w:sz="0" w:space="0" w:color="auto"/>
          </w:divBdr>
        </w:div>
        <w:div w:id="2027176236">
          <w:marLeft w:val="0"/>
          <w:marRight w:val="0"/>
          <w:marTop w:val="0"/>
          <w:marBottom w:val="0"/>
          <w:divBdr>
            <w:top w:val="none" w:sz="0" w:space="0" w:color="auto"/>
            <w:left w:val="none" w:sz="0" w:space="0" w:color="auto"/>
            <w:bottom w:val="none" w:sz="0" w:space="0" w:color="auto"/>
            <w:right w:val="none" w:sz="0" w:space="0" w:color="auto"/>
          </w:divBdr>
        </w:div>
        <w:div w:id="1494951216">
          <w:marLeft w:val="0"/>
          <w:marRight w:val="0"/>
          <w:marTop w:val="0"/>
          <w:marBottom w:val="0"/>
          <w:divBdr>
            <w:top w:val="none" w:sz="0" w:space="0" w:color="auto"/>
            <w:left w:val="none" w:sz="0" w:space="0" w:color="auto"/>
            <w:bottom w:val="none" w:sz="0" w:space="0" w:color="auto"/>
            <w:right w:val="none" w:sz="0" w:space="0" w:color="auto"/>
          </w:divBdr>
        </w:div>
        <w:div w:id="1026640557">
          <w:marLeft w:val="0"/>
          <w:marRight w:val="0"/>
          <w:marTop w:val="0"/>
          <w:marBottom w:val="0"/>
          <w:divBdr>
            <w:top w:val="none" w:sz="0" w:space="0" w:color="auto"/>
            <w:left w:val="none" w:sz="0" w:space="0" w:color="auto"/>
            <w:bottom w:val="none" w:sz="0" w:space="0" w:color="auto"/>
            <w:right w:val="none" w:sz="0" w:space="0" w:color="auto"/>
          </w:divBdr>
        </w:div>
        <w:div w:id="2054502447">
          <w:marLeft w:val="0"/>
          <w:marRight w:val="0"/>
          <w:marTop w:val="0"/>
          <w:marBottom w:val="0"/>
          <w:divBdr>
            <w:top w:val="none" w:sz="0" w:space="0" w:color="auto"/>
            <w:left w:val="none" w:sz="0" w:space="0" w:color="auto"/>
            <w:bottom w:val="none" w:sz="0" w:space="0" w:color="auto"/>
            <w:right w:val="none" w:sz="0" w:space="0" w:color="auto"/>
          </w:divBdr>
        </w:div>
        <w:div w:id="1872106079">
          <w:marLeft w:val="0"/>
          <w:marRight w:val="0"/>
          <w:marTop w:val="0"/>
          <w:marBottom w:val="0"/>
          <w:divBdr>
            <w:top w:val="none" w:sz="0" w:space="0" w:color="auto"/>
            <w:left w:val="none" w:sz="0" w:space="0" w:color="auto"/>
            <w:bottom w:val="none" w:sz="0" w:space="0" w:color="auto"/>
            <w:right w:val="none" w:sz="0" w:space="0" w:color="auto"/>
          </w:divBdr>
        </w:div>
        <w:div w:id="1563102817">
          <w:marLeft w:val="0"/>
          <w:marRight w:val="0"/>
          <w:marTop w:val="0"/>
          <w:marBottom w:val="0"/>
          <w:divBdr>
            <w:top w:val="none" w:sz="0" w:space="0" w:color="auto"/>
            <w:left w:val="none" w:sz="0" w:space="0" w:color="auto"/>
            <w:bottom w:val="none" w:sz="0" w:space="0" w:color="auto"/>
            <w:right w:val="none" w:sz="0" w:space="0" w:color="auto"/>
          </w:divBdr>
        </w:div>
        <w:div w:id="531499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di%20Working%20Folder\MedInfo2017%20Planning%20committee\MedInfo%20Templates%20from%20Sarkar\2015_MEDINFO_Template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BDABE-F2B9-46F3-B455-29649961D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2015_MEDINFO_Template_Master</Template>
  <TotalTime>47</TotalTime>
  <Pages>5</Pages>
  <Words>8328</Words>
  <Characters>47474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2015 MEDINFO Template</vt:lpstr>
    </vt:vector>
  </TitlesOfParts>
  <Manager/>
  <Company>IMIA</Company>
  <LinksUpToDate>false</LinksUpToDate>
  <CharactersWithSpaces>55691</CharactersWithSpaces>
  <SharedDoc>false</SharedDoc>
  <HyperlinkBase/>
  <HLinks>
    <vt:vector size="6" baseType="variant">
      <vt:variant>
        <vt:i4>5832826</vt:i4>
      </vt:variant>
      <vt:variant>
        <vt:i4>3151</vt:i4>
      </vt:variant>
      <vt:variant>
        <vt:i4>1025</vt:i4>
      </vt:variant>
      <vt:variant>
        <vt:i4>1</vt:i4>
      </vt:variant>
      <vt:variant>
        <vt:lpwstr>SBI_319-(AVATAR02)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MEDINFO Template</dc:title>
  <dc:subject/>
  <dc:creator>Adi Gundlapalli</dc:creator>
  <cp:keywords/>
  <dc:description/>
  <cp:lastModifiedBy>Mayla Boguslav</cp:lastModifiedBy>
  <cp:revision>6</cp:revision>
  <cp:lastPrinted>2003-07-19T03:59:00Z</cp:lastPrinted>
  <dcterms:created xsi:type="dcterms:W3CDTF">2017-04-13T01:37:00Z</dcterms:created>
  <dcterms:modified xsi:type="dcterms:W3CDTF">2017-04-13T02:31:00Z</dcterms:modified>
  <cp:category/>
</cp:coreProperties>
</file>